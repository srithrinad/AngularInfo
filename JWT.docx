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895" w:rsidRDefault="007D2C9C" w:rsidP="00CC7895">
      <w:pPr>
        <w:shd w:val="clear" w:color="auto" w:fill="FCFCFC"/>
        <w:spacing w:after="0" w:line="240" w:lineRule="auto"/>
        <w:jc w:val="both"/>
        <w:textAlignment w:val="top"/>
        <w:rPr>
          <w:rFonts w:ascii="Segoe UI" w:eastAsia="Times New Roman" w:hAnsi="Segoe UI" w:cs="Segoe UI"/>
          <w:color w:val="161616"/>
          <w:sz w:val="18"/>
          <w:szCs w:val="18"/>
        </w:rPr>
      </w:pPr>
      <w:r>
        <w:fldChar w:fldCharType="begin"/>
      </w:r>
      <w:r>
        <w:instrText xml:space="preserve"> HYPERLINK "https://www.dotnettricks.com/learn/angular/token-based-authentication-json-web-token-aspnet-core" </w:instrText>
      </w:r>
      <w:r>
        <w:fldChar w:fldCharType="separate"/>
      </w:r>
      <w:r w:rsidR="004B242A" w:rsidRPr="004857B3">
        <w:rPr>
          <w:rStyle w:val="Hyperlink"/>
          <w:rFonts w:ascii="Segoe UI" w:eastAsia="Times New Roman" w:hAnsi="Segoe UI" w:cs="Segoe UI"/>
          <w:sz w:val="18"/>
          <w:szCs w:val="18"/>
        </w:rPr>
        <w:t>https://www.dotnettricks.com/learn/angular/token-based-authentication-json-web-token-aspnet-core</w:t>
      </w:r>
      <w:r>
        <w:rPr>
          <w:rStyle w:val="Hyperlink"/>
          <w:rFonts w:ascii="Segoe UI" w:eastAsia="Times New Roman" w:hAnsi="Segoe UI" w:cs="Segoe UI"/>
          <w:sz w:val="18"/>
          <w:szCs w:val="18"/>
        </w:rPr>
        <w:fldChar w:fldCharType="end"/>
      </w:r>
    </w:p>
    <w:p w:rsidR="004B242A" w:rsidRDefault="004B242A"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4B242A">
        <w:rPr>
          <w:rFonts w:ascii="Segoe UI" w:eastAsia="Times New Roman" w:hAnsi="Segoe UI" w:cs="Segoe UI"/>
          <w:color w:val="161616"/>
          <w:sz w:val="18"/>
          <w:szCs w:val="18"/>
        </w:rPr>
        <w:t>https://www.toptal.com/angular/angular-5-asp-net-core</w:t>
      </w: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3F2F2"/>
        <w:spacing w:before="46" w:after="46" w:line="240" w:lineRule="auto"/>
        <w:jc w:val="both"/>
        <w:textAlignment w:val="top"/>
        <w:outlineLvl w:val="0"/>
        <w:rPr>
          <w:rFonts w:ascii="Segoe UI" w:eastAsia="Times New Roman" w:hAnsi="Segoe UI" w:cs="Segoe UI"/>
          <w:color w:val="000000" w:themeColor="text1"/>
          <w:sz w:val="18"/>
          <w:szCs w:val="18"/>
        </w:rPr>
      </w:pPr>
      <w:r w:rsidRPr="00CC7895">
        <w:rPr>
          <w:rFonts w:ascii="Helvetica" w:eastAsia="Times New Roman" w:hAnsi="Helvetica" w:cs="Helvetica"/>
          <w:color w:val="000000" w:themeColor="text1"/>
          <w:kern w:val="36"/>
          <w:sz w:val="39"/>
          <w:szCs w:val="39"/>
        </w:rPr>
        <w:t>Token-based Authentication in Angular 6 with ASP.NET Core 2.1</w:t>
      </w:r>
      <w:hyperlink r:id="rId6" w:history="1">
        <w:r w:rsidRPr="00CC7895">
          <w:rPr>
            <w:rFonts w:ascii="Segoe UI" w:eastAsia="Times New Roman" w:hAnsi="Segoe UI" w:cs="Segoe UI"/>
            <w:color w:val="000000" w:themeColor="text1"/>
            <w:sz w:val="18"/>
            <w:u w:val="single"/>
          </w:rPr>
          <w:t> </w:t>
        </w:r>
      </w:hyperlink>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CC7895">
        <w:rPr>
          <w:rFonts w:ascii="Segoe UI" w:eastAsia="Times New Roman" w:hAnsi="Segoe UI" w:cs="Segoe UI"/>
          <w:color w:val="161616"/>
          <w:sz w:val="18"/>
          <w:szCs w:val="18"/>
        </w:rPr>
        <w:t>JSON Web Token (JWT) is the most popular and open standard interface that allows communication &amp; data transmitting between parties as JSON. JWT is digitally signed, so the information is trusted and verified.</w:t>
      </w: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CC7895">
        <w:rPr>
          <w:rFonts w:ascii="Segoe UI" w:eastAsia="Times New Roman" w:hAnsi="Segoe UI" w:cs="Segoe UI"/>
          <w:color w:val="161616"/>
          <w:sz w:val="18"/>
          <w:szCs w:val="18"/>
        </w:rPr>
        <w:t>It consists of three parts: Header, Payload, and Signature; all the parts are separated by the dot (.). It looks like "</w:t>
      </w:r>
      <w:proofErr w:type="spellStart"/>
      <w:r w:rsidRPr="00CC7895">
        <w:rPr>
          <w:rFonts w:ascii="Segoe UI" w:eastAsia="Times New Roman" w:hAnsi="Segoe UI" w:cs="Segoe UI"/>
          <w:color w:val="161616"/>
          <w:sz w:val="18"/>
          <w:szCs w:val="18"/>
        </w:rPr>
        <w:t>hhhh.ppppp.sssss</w:t>
      </w:r>
      <w:proofErr w:type="spellEnd"/>
      <w:r w:rsidRPr="00CC7895">
        <w:rPr>
          <w:rFonts w:ascii="Segoe UI" w:eastAsia="Times New Roman" w:hAnsi="Segoe UI" w:cs="Segoe UI"/>
          <w:color w:val="161616"/>
          <w:sz w:val="18"/>
          <w:szCs w:val="18"/>
        </w:rPr>
        <w:t xml:space="preserve">" and these parts are Base64Url encoded. The header part of JWT consists of two parts: the hash algorithm that used like RAS or HMAC SHA256, the second part is the type of token (it is always JWT). The Payload part of JWT contains the claims (user information such as Username, email, etc.) and other metadata. The claim can be </w:t>
      </w:r>
      <w:proofErr w:type="gramStart"/>
      <w:r w:rsidRPr="00CC7895">
        <w:rPr>
          <w:rFonts w:ascii="Segoe UI" w:eastAsia="Times New Roman" w:hAnsi="Segoe UI" w:cs="Segoe UI"/>
          <w:color w:val="161616"/>
          <w:sz w:val="18"/>
          <w:szCs w:val="18"/>
        </w:rPr>
        <w:t>either Registered</w:t>
      </w:r>
      <w:proofErr w:type="gramEnd"/>
      <w:r w:rsidRPr="00CC7895">
        <w:rPr>
          <w:rFonts w:ascii="Segoe UI" w:eastAsia="Times New Roman" w:hAnsi="Segoe UI" w:cs="Segoe UI"/>
          <w:color w:val="161616"/>
          <w:sz w:val="18"/>
          <w:szCs w:val="18"/>
        </w:rPr>
        <w:t>, Public or Private.</w:t>
      </w:r>
    </w:p>
    <w:p w:rsidR="00CC7895" w:rsidRP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CC7895">
        <w:rPr>
          <w:rFonts w:ascii="Segoe UI" w:eastAsia="Times New Roman" w:hAnsi="Segoe UI" w:cs="Segoe UI"/>
          <w:color w:val="161616"/>
          <w:sz w:val="18"/>
          <w:szCs w:val="18"/>
        </w:rPr>
        <w:t>The signature part of JWT is created by using the base64 encoded value of header and payload, a secret key that used by the algorithm (defined in the Header part of JWT) and signs that. This part is being used to verify the message is same as original i.e. wasn't change in transition.</w:t>
      </w: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CC7895">
        <w:rPr>
          <w:rFonts w:ascii="Segoe UI" w:eastAsia="Times New Roman" w:hAnsi="Segoe UI" w:cs="Segoe UI"/>
          <w:color w:val="161616"/>
          <w:sz w:val="18"/>
          <w:szCs w:val="18"/>
        </w:rPr>
        <w:t>The jwt.io debugger (https://jwt.io/) is enable us to decode the JWT (not decode signature part) and we can verify or generate new token.</w:t>
      </w: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7D2C9C" w:rsidRDefault="007D2C9C"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7D2C9C" w:rsidRDefault="007D2C9C"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7D2C9C" w:rsidRDefault="007D2C9C"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7D2C9C" w:rsidRDefault="007D2C9C"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7D2C9C" w:rsidRDefault="007D2C9C" w:rsidP="00CC7895">
      <w:pPr>
        <w:shd w:val="clear" w:color="auto" w:fill="FCFCFC"/>
        <w:spacing w:after="0" w:line="240" w:lineRule="auto"/>
        <w:jc w:val="both"/>
        <w:textAlignment w:val="top"/>
        <w:rPr>
          <w:rFonts w:ascii="Segoe UI" w:eastAsia="Times New Roman" w:hAnsi="Segoe UI" w:cs="Segoe UI"/>
          <w:color w:val="161616"/>
          <w:sz w:val="18"/>
          <w:szCs w:val="18"/>
        </w:rPr>
      </w:pPr>
      <w:bookmarkStart w:id="0" w:name="_GoBack"/>
      <w:r>
        <w:rPr>
          <w:rFonts w:ascii="Segoe UI" w:eastAsia="Times New Roman" w:hAnsi="Segoe UI" w:cs="Segoe UI"/>
          <w:noProof/>
          <w:color w:val="161616"/>
          <w:sz w:val="18"/>
          <w:szCs w:val="18"/>
        </w:rPr>
        <w:drawing>
          <wp:inline distT="0" distB="0" distL="0" distR="0">
            <wp:extent cx="5943600" cy="3489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bookmarkEnd w:id="0"/>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center"/>
        <w:textAlignment w:val="top"/>
        <w:rPr>
          <w:rFonts w:ascii="Segoe UI" w:eastAsia="Times New Roman" w:hAnsi="Segoe UI" w:cs="Segoe UI"/>
          <w:color w:val="161616"/>
          <w:sz w:val="18"/>
          <w:szCs w:val="18"/>
        </w:rPr>
      </w:pPr>
      <w:r>
        <w:rPr>
          <w:rFonts w:ascii="Segoe UI" w:eastAsia="Times New Roman" w:hAnsi="Segoe UI" w:cs="Segoe UI"/>
          <w:noProof/>
          <w:color w:val="161616"/>
          <w:sz w:val="18"/>
          <w:szCs w:val="18"/>
        </w:rPr>
        <w:lastRenderedPageBreak/>
        <w:drawing>
          <wp:inline distT="0" distB="0" distL="0" distR="0">
            <wp:extent cx="5613654" cy="2340864"/>
            <wp:effectExtent l="19050" t="0" r="6096" b="0"/>
            <wp:docPr id="2" name="Picture 2" descr="https://dotnettricks.blob.core.windows.net/img/aspnetcore/core-c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tnettricks.blob.core.windows.net/img/aspnetcore/core-co1.png"/>
                    <pic:cNvPicPr>
                      <a:picLocks noChangeAspect="1" noChangeArrowheads="1"/>
                    </pic:cNvPicPr>
                  </pic:nvPicPr>
                  <pic:blipFill>
                    <a:blip r:embed="rId8"/>
                    <a:srcRect/>
                    <a:stretch>
                      <a:fillRect/>
                    </a:stretch>
                  </pic:blipFill>
                  <pic:spPr bwMode="auto">
                    <a:xfrm>
                      <a:off x="0" y="0"/>
                      <a:ext cx="5613654" cy="2340864"/>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before="230" w:after="173" w:line="240" w:lineRule="auto"/>
        <w:jc w:val="both"/>
        <w:textAlignment w:val="top"/>
        <w:outlineLvl w:val="1"/>
        <w:rPr>
          <w:rFonts w:ascii="Helvetica" w:eastAsia="Times New Roman" w:hAnsi="Helvetica" w:cs="Helvetica"/>
          <w:color w:val="4466C5"/>
          <w:sz w:val="35"/>
          <w:szCs w:val="35"/>
        </w:rPr>
      </w:pPr>
      <w:r w:rsidRPr="00CC7895">
        <w:rPr>
          <w:rFonts w:ascii="Helvetica" w:eastAsia="Times New Roman" w:hAnsi="Helvetica" w:cs="Helvetica"/>
          <w:color w:val="4466C5"/>
          <w:sz w:val="35"/>
          <w:szCs w:val="35"/>
        </w:rPr>
        <w:t>Why Use JWT (JSON Web Token)?</w:t>
      </w: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CC7895">
        <w:rPr>
          <w:rFonts w:ascii="Segoe UI" w:eastAsia="Times New Roman" w:hAnsi="Segoe UI" w:cs="Segoe UI"/>
          <w:color w:val="161616"/>
          <w:sz w:val="18"/>
          <w:szCs w:val="18"/>
        </w:rPr>
        <w:t>One of the common answers to this question is</w:t>
      </w:r>
      <w:proofErr w:type="gramStart"/>
      <w:r w:rsidRPr="00CC7895">
        <w:rPr>
          <w:rFonts w:ascii="Segoe UI" w:eastAsia="Times New Roman" w:hAnsi="Segoe UI" w:cs="Segoe UI"/>
          <w:color w:val="161616"/>
          <w:sz w:val="18"/>
          <w:szCs w:val="18"/>
        </w:rPr>
        <w:t>,</w:t>
      </w:r>
      <w:proofErr w:type="gramEnd"/>
      <w:r w:rsidRPr="00CC7895">
        <w:rPr>
          <w:rFonts w:ascii="Segoe UI" w:eastAsia="Times New Roman" w:hAnsi="Segoe UI" w:cs="Segoe UI"/>
          <w:color w:val="161616"/>
          <w:sz w:val="18"/>
          <w:szCs w:val="18"/>
        </w:rPr>
        <w:t xml:space="preserve"> JWT is convenient, compact, and secure. The token is simply a based64 encoded string that contains the few header fields and payloads, so it usually contains fewer bytes compare to other tokens. It can be signed using either RSA public/private key-pair encryption or HMAC encryption using a shared secret, so they are more secure. It is open source libraries and readily available libraries with various technologies such as .net, Python, Java, Ruby, </w:t>
      </w:r>
      <w:proofErr w:type="gramStart"/>
      <w:r w:rsidRPr="00CC7895">
        <w:rPr>
          <w:rFonts w:ascii="Segoe UI" w:eastAsia="Times New Roman" w:hAnsi="Segoe UI" w:cs="Segoe UI"/>
          <w:color w:val="161616"/>
          <w:sz w:val="18"/>
          <w:szCs w:val="18"/>
        </w:rPr>
        <w:t>Swift</w:t>
      </w:r>
      <w:proofErr w:type="gramEnd"/>
      <w:r w:rsidRPr="00CC7895">
        <w:rPr>
          <w:rFonts w:ascii="Segoe UI" w:eastAsia="Times New Roman" w:hAnsi="Segoe UI" w:cs="Segoe UI"/>
          <w:color w:val="161616"/>
          <w:sz w:val="18"/>
          <w:szCs w:val="18"/>
        </w:rPr>
        <w:t xml:space="preserve"> etc.</w:t>
      </w:r>
    </w:p>
    <w:p w:rsidR="00127D32" w:rsidRPr="00CC7895"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r w:rsidRPr="00CC7895">
        <w:rPr>
          <w:rFonts w:ascii="Segoe UI" w:eastAsia="Times New Roman" w:hAnsi="Segoe UI" w:cs="Segoe UI"/>
          <w:color w:val="161616"/>
          <w:sz w:val="18"/>
          <w:szCs w:val="18"/>
        </w:rPr>
        <w:t xml:space="preserve">There are many XML based tokens are available such as SAML (Security Assertion Markup Language) token, SWT (Simple Web Token), etc. The JWT is JSON based. </w:t>
      </w:r>
      <w:proofErr w:type="gramStart"/>
      <w:r w:rsidRPr="00CC7895">
        <w:rPr>
          <w:rFonts w:ascii="Segoe UI" w:eastAsia="Times New Roman" w:hAnsi="Segoe UI" w:cs="Segoe UI"/>
          <w:color w:val="161616"/>
          <w:sz w:val="18"/>
          <w:szCs w:val="18"/>
        </w:rPr>
        <w:t>The size of encoded JSON smaller compare to the size of encoded XML, so JSON Web Token is more compact than the other token.</w:t>
      </w:r>
      <w:proofErr w:type="gramEnd"/>
      <w:r w:rsidRPr="00CC7895">
        <w:rPr>
          <w:rFonts w:ascii="Segoe UI" w:eastAsia="Times New Roman" w:hAnsi="Segoe UI" w:cs="Segoe UI"/>
          <w:color w:val="161616"/>
          <w:sz w:val="18"/>
          <w:szCs w:val="18"/>
        </w:rPr>
        <w:t xml:space="preserve"> It is more secure because it uses public/private key in the form of an X.509 certificate for signing.</w:t>
      </w:r>
    </w:p>
    <w:p w:rsidR="00127D32" w:rsidRPr="00CC7895"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ins w:id="1" w:author="Unknown"/>
          <w:rFonts w:ascii="Segoe UI" w:eastAsia="Times New Roman" w:hAnsi="Segoe UI" w:cs="Segoe UI"/>
          <w:color w:val="161616"/>
          <w:sz w:val="18"/>
          <w:szCs w:val="18"/>
        </w:rPr>
      </w:pPr>
      <w:ins w:id="2" w:author="Unknown">
        <w:r w:rsidRPr="00CC7895">
          <w:rPr>
            <w:rFonts w:ascii="Segoe UI" w:eastAsia="Times New Roman" w:hAnsi="Segoe UI" w:cs="Segoe UI"/>
            <w:color w:val="161616"/>
            <w:sz w:val="18"/>
            <w:szCs w:val="18"/>
          </w:rPr>
          <w:t>In this post, I will explain how to create application using Angular 6 app with ASP.net core 2.1 and do the token-based authentication using JWT.</w:t>
        </w:r>
      </w:ins>
    </w:p>
    <w:p w:rsidR="00CC7895" w:rsidRPr="00CC7895" w:rsidRDefault="00CC7895" w:rsidP="00CC7895">
      <w:pPr>
        <w:shd w:val="clear" w:color="auto" w:fill="FCFCFC"/>
        <w:spacing w:before="230" w:after="173" w:line="240" w:lineRule="auto"/>
        <w:jc w:val="both"/>
        <w:textAlignment w:val="top"/>
        <w:outlineLvl w:val="1"/>
        <w:rPr>
          <w:ins w:id="3" w:author="Unknown"/>
          <w:rFonts w:ascii="Helvetica" w:eastAsia="Times New Roman" w:hAnsi="Helvetica" w:cs="Helvetica"/>
          <w:color w:val="4466C5"/>
          <w:sz w:val="35"/>
          <w:szCs w:val="35"/>
        </w:rPr>
      </w:pPr>
      <w:ins w:id="4" w:author="Unknown">
        <w:r w:rsidRPr="00CC7895">
          <w:rPr>
            <w:rFonts w:ascii="Helvetica" w:eastAsia="Times New Roman" w:hAnsi="Helvetica" w:cs="Helvetica"/>
            <w:color w:val="4466C5"/>
            <w:sz w:val="35"/>
            <w:szCs w:val="35"/>
          </w:rPr>
          <w:t>Prerequisites</w:t>
        </w:r>
      </w:ins>
    </w:p>
    <w:p w:rsidR="00CC7895" w:rsidRPr="00CC7895" w:rsidRDefault="00CC7895" w:rsidP="00CC7895">
      <w:pPr>
        <w:shd w:val="clear" w:color="auto" w:fill="FCFCFC"/>
        <w:spacing w:after="0" w:line="240" w:lineRule="auto"/>
        <w:jc w:val="both"/>
        <w:textAlignment w:val="top"/>
        <w:rPr>
          <w:ins w:id="5" w:author="Unknown"/>
          <w:rFonts w:ascii="Segoe UI" w:eastAsia="Times New Roman" w:hAnsi="Segoe UI" w:cs="Segoe UI"/>
          <w:color w:val="161616"/>
          <w:sz w:val="18"/>
          <w:szCs w:val="18"/>
        </w:rPr>
      </w:pPr>
      <w:ins w:id="6" w:author="Unknown">
        <w:r w:rsidRPr="00CC7895">
          <w:rPr>
            <w:rFonts w:ascii="Segoe UI" w:eastAsia="Times New Roman" w:hAnsi="Segoe UI" w:cs="Segoe UI"/>
            <w:color w:val="161616"/>
            <w:sz w:val="18"/>
            <w:szCs w:val="18"/>
          </w:rPr>
          <w:t>The following software needs to be installed in our system before starting the work.</w:t>
        </w:r>
      </w:ins>
    </w:p>
    <w:p w:rsidR="00CC7895" w:rsidRPr="00CC7895" w:rsidRDefault="00CC7895" w:rsidP="00CC7895">
      <w:pPr>
        <w:numPr>
          <w:ilvl w:val="0"/>
          <w:numId w:val="1"/>
        </w:numPr>
        <w:shd w:val="clear" w:color="auto" w:fill="FCFCFC"/>
        <w:spacing w:after="0" w:line="240" w:lineRule="auto"/>
        <w:ind w:left="230"/>
        <w:textAlignment w:val="top"/>
        <w:rPr>
          <w:ins w:id="7" w:author="Unknown"/>
          <w:rFonts w:ascii="Segoe UI" w:eastAsia="Times New Roman" w:hAnsi="Segoe UI" w:cs="Segoe UI"/>
          <w:color w:val="161616"/>
          <w:sz w:val="18"/>
          <w:szCs w:val="18"/>
        </w:rPr>
      </w:pPr>
      <w:ins w:id="8" w:author="Unknown">
        <w:r w:rsidRPr="00CC7895">
          <w:rPr>
            <w:rFonts w:ascii="Segoe UI" w:eastAsia="Times New Roman" w:hAnsi="Segoe UI" w:cs="Segoe UI"/>
            <w:color w:val="161616"/>
            <w:sz w:val="18"/>
            <w:szCs w:val="18"/>
          </w:rPr>
          <w:t>.NET Core framework 2.1 or above</w:t>
        </w:r>
      </w:ins>
    </w:p>
    <w:p w:rsidR="00CC7895" w:rsidRPr="00CC7895" w:rsidRDefault="00CC7895" w:rsidP="00CC7895">
      <w:pPr>
        <w:numPr>
          <w:ilvl w:val="0"/>
          <w:numId w:val="1"/>
        </w:numPr>
        <w:shd w:val="clear" w:color="auto" w:fill="FCFCFC"/>
        <w:spacing w:after="0" w:line="240" w:lineRule="auto"/>
        <w:ind w:left="230"/>
        <w:textAlignment w:val="top"/>
        <w:rPr>
          <w:ins w:id="9" w:author="Unknown"/>
          <w:rFonts w:ascii="Segoe UI" w:eastAsia="Times New Roman" w:hAnsi="Segoe UI" w:cs="Segoe UI"/>
          <w:color w:val="161616"/>
          <w:sz w:val="18"/>
          <w:szCs w:val="18"/>
        </w:rPr>
      </w:pPr>
      <w:proofErr w:type="spellStart"/>
      <w:ins w:id="10" w:author="Unknown">
        <w:r w:rsidRPr="00CC7895">
          <w:rPr>
            <w:rFonts w:ascii="Segoe UI" w:eastAsia="Times New Roman" w:hAnsi="Segoe UI" w:cs="Segoe UI"/>
            <w:color w:val="161616"/>
            <w:sz w:val="18"/>
            <w:szCs w:val="18"/>
          </w:rPr>
          <w:t>TypeScript</w:t>
        </w:r>
        <w:proofErr w:type="spellEnd"/>
        <w:r w:rsidRPr="00CC7895">
          <w:rPr>
            <w:rFonts w:ascii="Segoe UI" w:eastAsia="Times New Roman" w:hAnsi="Segoe UI" w:cs="Segoe UI"/>
            <w:color w:val="161616"/>
            <w:sz w:val="18"/>
            <w:szCs w:val="18"/>
          </w:rPr>
          <w:t xml:space="preserve"> 2.5 and above.</w:t>
        </w:r>
      </w:ins>
    </w:p>
    <w:p w:rsidR="00CC7895" w:rsidRPr="00CC7895" w:rsidRDefault="00CC7895" w:rsidP="00CC7895">
      <w:pPr>
        <w:numPr>
          <w:ilvl w:val="0"/>
          <w:numId w:val="1"/>
        </w:numPr>
        <w:shd w:val="clear" w:color="auto" w:fill="FCFCFC"/>
        <w:spacing w:after="0" w:line="240" w:lineRule="auto"/>
        <w:ind w:left="230"/>
        <w:textAlignment w:val="top"/>
        <w:rPr>
          <w:ins w:id="11" w:author="Unknown"/>
          <w:rFonts w:ascii="Segoe UI" w:eastAsia="Times New Roman" w:hAnsi="Segoe UI" w:cs="Segoe UI"/>
          <w:color w:val="161616"/>
          <w:sz w:val="18"/>
          <w:szCs w:val="18"/>
        </w:rPr>
      </w:pPr>
      <w:ins w:id="12" w:author="Unknown">
        <w:r w:rsidRPr="00CC7895">
          <w:rPr>
            <w:rFonts w:ascii="Segoe UI" w:eastAsia="Times New Roman" w:hAnsi="Segoe UI" w:cs="Segoe UI"/>
            <w:color w:val="161616"/>
            <w:sz w:val="18"/>
            <w:szCs w:val="18"/>
          </w:rPr>
          <w:t xml:space="preserve">Latest version of Node JS and </w:t>
        </w:r>
        <w:proofErr w:type="spellStart"/>
        <w:r w:rsidRPr="00CC7895">
          <w:rPr>
            <w:rFonts w:ascii="Segoe UI" w:eastAsia="Times New Roman" w:hAnsi="Segoe UI" w:cs="Segoe UI"/>
            <w:color w:val="161616"/>
            <w:sz w:val="18"/>
            <w:szCs w:val="18"/>
          </w:rPr>
          <w:t>npm</w:t>
        </w:r>
        <w:proofErr w:type="spellEnd"/>
        <w:r w:rsidRPr="00CC7895">
          <w:rPr>
            <w:rFonts w:ascii="Segoe UI" w:eastAsia="Times New Roman" w:hAnsi="Segoe UI" w:cs="Segoe UI"/>
            <w:color w:val="161616"/>
            <w:sz w:val="18"/>
            <w:szCs w:val="18"/>
          </w:rPr>
          <w:t xml:space="preserve"> (node package manager)</w:t>
        </w:r>
      </w:ins>
    </w:p>
    <w:p w:rsidR="00CC7895" w:rsidRPr="00CC7895" w:rsidRDefault="00CC7895" w:rsidP="00CC7895">
      <w:pPr>
        <w:numPr>
          <w:ilvl w:val="0"/>
          <w:numId w:val="1"/>
        </w:numPr>
        <w:shd w:val="clear" w:color="auto" w:fill="FCFCFC"/>
        <w:spacing w:after="0" w:line="240" w:lineRule="auto"/>
        <w:ind w:left="230"/>
        <w:textAlignment w:val="top"/>
        <w:rPr>
          <w:ins w:id="13" w:author="Unknown"/>
          <w:rFonts w:ascii="Segoe UI" w:eastAsia="Times New Roman" w:hAnsi="Segoe UI" w:cs="Segoe UI"/>
          <w:color w:val="161616"/>
          <w:sz w:val="18"/>
          <w:szCs w:val="18"/>
        </w:rPr>
      </w:pPr>
      <w:ins w:id="14" w:author="Unknown">
        <w:r w:rsidRPr="00CC7895">
          <w:rPr>
            <w:rFonts w:ascii="Segoe UI" w:eastAsia="Times New Roman" w:hAnsi="Segoe UI" w:cs="Segoe UI"/>
            <w:color w:val="161616"/>
            <w:sz w:val="18"/>
            <w:szCs w:val="18"/>
          </w:rPr>
          <w:t>Editor such as VS 2017 or VS Code</w:t>
        </w:r>
      </w:ins>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ins w:id="15" w:author="Unknown"/>
          <w:rFonts w:ascii="Segoe UI" w:eastAsia="Times New Roman" w:hAnsi="Segoe UI" w:cs="Segoe UI"/>
          <w:color w:val="161616"/>
          <w:sz w:val="18"/>
          <w:szCs w:val="18"/>
        </w:rPr>
      </w:pPr>
      <w:ins w:id="16" w:author="Unknown">
        <w:r w:rsidRPr="00CC7895">
          <w:rPr>
            <w:rFonts w:ascii="Segoe UI" w:eastAsia="Times New Roman" w:hAnsi="Segoe UI" w:cs="Segoe UI"/>
            <w:color w:val="161616"/>
            <w:sz w:val="18"/>
            <w:szCs w:val="18"/>
          </w:rPr>
          <w:t xml:space="preserve">ASP.NET Core comes with many built-in </w:t>
        </w:r>
        <w:proofErr w:type="gramStart"/>
        <w:r w:rsidRPr="00CC7895">
          <w:rPr>
            <w:rFonts w:ascii="Segoe UI" w:eastAsia="Times New Roman" w:hAnsi="Segoe UI" w:cs="Segoe UI"/>
            <w:color w:val="161616"/>
            <w:sz w:val="18"/>
            <w:szCs w:val="18"/>
          </w:rPr>
          <w:t>template</w:t>
        </w:r>
        <w:proofErr w:type="gramEnd"/>
        <w:r w:rsidRPr="00CC7895">
          <w:rPr>
            <w:rFonts w:ascii="Segoe UI" w:eastAsia="Times New Roman" w:hAnsi="Segoe UI" w:cs="Segoe UI"/>
            <w:color w:val="161616"/>
            <w:sz w:val="18"/>
            <w:szCs w:val="18"/>
          </w:rPr>
          <w:t xml:space="preserve"> such as Angular, React, etc. I am using Angular template to demonstrate the concept. We can create an application by using Angular template of Visual Studio (2017 or higher) or using CLI (Command Line Interface).</w:t>
        </w:r>
      </w:ins>
    </w:p>
    <w:p w:rsidR="00CC7895" w:rsidRPr="00CC7895" w:rsidRDefault="00CC7895" w:rsidP="00CC7895">
      <w:pPr>
        <w:shd w:val="clear" w:color="auto" w:fill="FCFCFC"/>
        <w:spacing w:after="0" w:line="240" w:lineRule="auto"/>
        <w:jc w:val="center"/>
        <w:textAlignment w:val="top"/>
        <w:rPr>
          <w:ins w:id="17" w:author="Unknown"/>
          <w:rFonts w:ascii="Segoe UI" w:eastAsia="Times New Roman" w:hAnsi="Segoe UI" w:cs="Segoe UI"/>
          <w:color w:val="161616"/>
          <w:sz w:val="18"/>
          <w:szCs w:val="18"/>
        </w:rPr>
      </w:pPr>
      <w:r>
        <w:rPr>
          <w:rFonts w:ascii="Segoe UI" w:eastAsia="Times New Roman" w:hAnsi="Segoe UI" w:cs="Segoe UI"/>
          <w:noProof/>
          <w:color w:val="161616"/>
          <w:sz w:val="18"/>
          <w:szCs w:val="18"/>
        </w:rPr>
        <w:lastRenderedPageBreak/>
        <w:drawing>
          <wp:inline distT="0" distB="0" distL="0" distR="0">
            <wp:extent cx="5626710" cy="5201107"/>
            <wp:effectExtent l="19050" t="0" r="0" b="0"/>
            <wp:docPr id="3" name="Picture 3" descr="https://dotnettricks.blob.core.windows.net/img/aspnetcore/core-c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tnettricks.blob.core.windows.net/img/aspnetcore/core-co2.png"/>
                    <pic:cNvPicPr>
                      <a:picLocks noChangeAspect="1" noChangeArrowheads="1"/>
                    </pic:cNvPicPr>
                  </pic:nvPicPr>
                  <pic:blipFill>
                    <a:blip r:embed="rId9"/>
                    <a:srcRect/>
                    <a:stretch>
                      <a:fillRect/>
                    </a:stretch>
                  </pic:blipFill>
                  <pic:spPr bwMode="auto">
                    <a:xfrm>
                      <a:off x="0" y="0"/>
                      <a:ext cx="5629783" cy="5203948"/>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after="0" w:line="240" w:lineRule="auto"/>
        <w:jc w:val="both"/>
        <w:textAlignment w:val="top"/>
        <w:rPr>
          <w:ins w:id="18" w:author="Unknown"/>
          <w:rFonts w:ascii="Segoe UI" w:eastAsia="Times New Roman" w:hAnsi="Segoe UI" w:cs="Segoe UI"/>
          <w:color w:val="161616"/>
          <w:sz w:val="18"/>
          <w:szCs w:val="18"/>
        </w:rPr>
      </w:pPr>
      <w:ins w:id="19" w:author="Unknown">
        <w:r w:rsidRPr="00CC7895">
          <w:rPr>
            <w:rFonts w:ascii="Segoe UI" w:eastAsia="Times New Roman" w:hAnsi="Segoe UI" w:cs="Segoe UI"/>
            <w:color w:val="161616"/>
            <w:sz w:val="18"/>
            <w:szCs w:val="18"/>
          </w:rPr>
          <w:t>Following .net core CLI command will create an ASP.NET Web API project with Angular with project name "</w:t>
        </w:r>
        <w:proofErr w:type="spellStart"/>
        <w:r w:rsidRPr="00CC7895">
          <w:rPr>
            <w:rFonts w:ascii="Segoe UI" w:eastAsia="Times New Roman" w:hAnsi="Segoe UI" w:cs="Segoe UI"/>
            <w:color w:val="161616"/>
            <w:sz w:val="18"/>
            <w:szCs w:val="18"/>
          </w:rPr>
          <w:t>TokenbasedAuthentication</w:t>
        </w:r>
        <w:proofErr w:type="spellEnd"/>
        <w:r w:rsidRPr="00CC7895">
          <w:rPr>
            <w:rFonts w:ascii="Segoe UI" w:eastAsia="Times New Roman" w:hAnsi="Segoe UI" w:cs="Segoe UI"/>
            <w:color w:val="161616"/>
            <w:sz w:val="18"/>
            <w:szCs w:val="18"/>
          </w:rPr>
          <w:t>" in the current folder.</w:t>
        </w:r>
      </w:ins>
    </w:p>
    <w:p w:rsidR="00CC7895" w:rsidRPr="00CC7895" w:rsidRDefault="00CC7895" w:rsidP="00CC7895">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0" w:author="Unknown"/>
          <w:rFonts w:ascii="Consolas" w:eastAsia="Times New Roman" w:hAnsi="Consolas" w:cs="Consolas"/>
          <w:color w:val="3C3C3C"/>
          <w:sz w:val="15"/>
          <w:szCs w:val="15"/>
        </w:rPr>
      </w:pPr>
      <w:ins w:id="2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&lt;</w:t>
        </w:r>
        <w:proofErr w:type="spellStart"/>
        <w:r w:rsidRPr="00CC7895">
          <w:rPr>
            <w:rFonts w:ascii="Consolas" w:eastAsia="Times New Roman" w:hAnsi="Consolas" w:cs="Consolas"/>
            <w:color w:val="000000"/>
            <w:sz w:val="15"/>
          </w:rPr>
          <w:t>dotnet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angular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n </w:t>
        </w:r>
        <w:proofErr w:type="spellStart"/>
        <w:r w:rsidRPr="00CC7895">
          <w:rPr>
            <w:rFonts w:ascii="Consolas" w:eastAsia="Times New Roman" w:hAnsi="Consolas" w:cs="Consolas"/>
            <w:color w:val="0088CC"/>
            <w:sz w:val="15"/>
          </w:rPr>
          <w:t>TokenbasedAuthentication</w:t>
        </w:r>
        <w:proofErr w:type="spellEnd"/>
      </w:ins>
    </w:p>
    <w:p w:rsidR="00CC7895" w:rsidRPr="00CC7895" w:rsidRDefault="00CC7895" w:rsidP="00CC7895">
      <w:pPr>
        <w:shd w:val="clear" w:color="auto" w:fill="FCFCFC"/>
        <w:spacing w:after="0" w:line="240" w:lineRule="auto"/>
        <w:jc w:val="both"/>
        <w:textAlignment w:val="top"/>
        <w:rPr>
          <w:ins w:id="22" w:author="Unknown"/>
          <w:rFonts w:ascii="Segoe UI" w:eastAsia="Times New Roman" w:hAnsi="Segoe UI" w:cs="Segoe UI"/>
          <w:color w:val="161616"/>
          <w:sz w:val="18"/>
          <w:szCs w:val="18"/>
        </w:rPr>
      </w:pPr>
      <w:ins w:id="23" w:author="Unknown">
        <w:r w:rsidRPr="00CC7895">
          <w:rPr>
            <w:rFonts w:ascii="Segoe UI" w:eastAsia="Times New Roman" w:hAnsi="Segoe UI" w:cs="Segoe UI"/>
            <w:color w:val="161616"/>
            <w:sz w:val="18"/>
            <w:szCs w:val="18"/>
          </w:rPr>
          <w:t xml:space="preserve">In this template, Angular client App and Web API are shipped together in one project, however we can create two separate </w:t>
        </w:r>
        <w:proofErr w:type="gramStart"/>
        <w:r w:rsidRPr="00CC7895">
          <w:rPr>
            <w:rFonts w:ascii="Segoe UI" w:eastAsia="Times New Roman" w:hAnsi="Segoe UI" w:cs="Segoe UI"/>
            <w:color w:val="161616"/>
            <w:sz w:val="18"/>
            <w:szCs w:val="18"/>
          </w:rPr>
          <w:t>project</w:t>
        </w:r>
        <w:proofErr w:type="gramEnd"/>
        <w:r w:rsidRPr="00CC7895">
          <w:rPr>
            <w:rFonts w:ascii="Segoe UI" w:eastAsia="Times New Roman" w:hAnsi="Segoe UI" w:cs="Segoe UI"/>
            <w:color w:val="161616"/>
            <w:sz w:val="18"/>
            <w:szCs w:val="18"/>
          </w:rPr>
          <w:t>: one for Angular and other for web API.</w:t>
        </w:r>
      </w:ins>
    </w:p>
    <w:p w:rsidR="00CC7895" w:rsidRPr="00CC7895" w:rsidRDefault="00CC7895" w:rsidP="00CC7895">
      <w:pPr>
        <w:shd w:val="clear" w:color="auto" w:fill="FCFCFC"/>
        <w:spacing w:after="0" w:line="240" w:lineRule="auto"/>
        <w:jc w:val="center"/>
        <w:textAlignment w:val="top"/>
        <w:rPr>
          <w:ins w:id="24" w:author="Unknown"/>
          <w:rFonts w:ascii="Segoe UI" w:eastAsia="Times New Roman" w:hAnsi="Segoe UI" w:cs="Segoe UI"/>
          <w:color w:val="161616"/>
          <w:sz w:val="18"/>
          <w:szCs w:val="18"/>
        </w:rPr>
      </w:pPr>
      <w:r>
        <w:rPr>
          <w:rFonts w:ascii="Segoe UI" w:eastAsia="Times New Roman" w:hAnsi="Segoe UI" w:cs="Segoe UI"/>
          <w:noProof/>
          <w:color w:val="161616"/>
          <w:sz w:val="18"/>
          <w:szCs w:val="18"/>
        </w:rPr>
        <w:lastRenderedPageBreak/>
        <w:drawing>
          <wp:inline distT="0" distB="0" distL="0" distR="0">
            <wp:extent cx="4505960" cy="6254750"/>
            <wp:effectExtent l="19050" t="0" r="8890" b="0"/>
            <wp:docPr id="4" name="Picture 4" descr="https://dotnettricks.blob.core.windows.net/img/aspnetcore/core-c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tnettricks.blob.core.windows.net/img/aspnetcore/core-co3.png"/>
                    <pic:cNvPicPr>
                      <a:picLocks noChangeAspect="1" noChangeArrowheads="1"/>
                    </pic:cNvPicPr>
                  </pic:nvPicPr>
                  <pic:blipFill>
                    <a:blip r:embed="rId10"/>
                    <a:srcRect/>
                    <a:stretch>
                      <a:fillRect/>
                    </a:stretch>
                  </pic:blipFill>
                  <pic:spPr bwMode="auto">
                    <a:xfrm>
                      <a:off x="0" y="0"/>
                      <a:ext cx="4505960" cy="6254750"/>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before="230" w:after="173" w:line="240" w:lineRule="auto"/>
        <w:jc w:val="both"/>
        <w:textAlignment w:val="top"/>
        <w:outlineLvl w:val="1"/>
        <w:rPr>
          <w:ins w:id="25" w:author="Unknown"/>
          <w:rFonts w:ascii="Helvetica" w:eastAsia="Times New Roman" w:hAnsi="Helvetica" w:cs="Helvetica"/>
          <w:color w:val="4466C5"/>
          <w:sz w:val="35"/>
          <w:szCs w:val="35"/>
        </w:rPr>
      </w:pPr>
      <w:ins w:id="26" w:author="Unknown">
        <w:r w:rsidRPr="00CC7895">
          <w:rPr>
            <w:rFonts w:ascii="Helvetica" w:eastAsia="Times New Roman" w:hAnsi="Helvetica" w:cs="Helvetica"/>
            <w:color w:val="4466C5"/>
            <w:sz w:val="35"/>
            <w:szCs w:val="35"/>
          </w:rPr>
          <w:t>Configure JWT Token based Authentication</w:t>
        </w:r>
      </w:ins>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ins w:id="27" w:author="Unknown">
        <w:r w:rsidRPr="00CC7895">
          <w:rPr>
            <w:rFonts w:ascii="Segoe UI" w:eastAsia="Times New Roman" w:hAnsi="Segoe UI" w:cs="Segoe UI"/>
            <w:color w:val="161616"/>
            <w:sz w:val="18"/>
            <w:szCs w:val="18"/>
          </w:rPr>
          <w:t xml:space="preserve">To Configure, JWT based </w:t>
        </w:r>
        <w:proofErr w:type="gramStart"/>
        <w:r w:rsidRPr="00CC7895">
          <w:rPr>
            <w:rFonts w:ascii="Segoe UI" w:eastAsia="Times New Roman" w:hAnsi="Segoe UI" w:cs="Segoe UI"/>
            <w:color w:val="161616"/>
            <w:sz w:val="18"/>
            <w:szCs w:val="18"/>
          </w:rPr>
          <w:t>authentication,</w:t>
        </w:r>
        <w:proofErr w:type="gramEnd"/>
        <w:r w:rsidRPr="00CC7895">
          <w:rPr>
            <w:rFonts w:ascii="Segoe UI" w:eastAsia="Times New Roman" w:hAnsi="Segoe UI" w:cs="Segoe UI"/>
            <w:color w:val="161616"/>
            <w:sz w:val="18"/>
            <w:szCs w:val="18"/>
          </w:rPr>
          <w:t xml:space="preserve"> we need to register a JWT authentication schema by using "</w:t>
        </w:r>
        <w:proofErr w:type="spellStart"/>
        <w:r w:rsidRPr="00CC7895">
          <w:rPr>
            <w:rFonts w:ascii="Segoe UI" w:eastAsia="Times New Roman" w:hAnsi="Segoe UI" w:cs="Segoe UI"/>
            <w:color w:val="161616"/>
            <w:sz w:val="18"/>
            <w:szCs w:val="18"/>
          </w:rPr>
          <w:t>AddAuthentication</w:t>
        </w:r>
        <w:proofErr w:type="spellEnd"/>
        <w:r w:rsidRPr="00CC7895">
          <w:rPr>
            <w:rFonts w:ascii="Segoe UI" w:eastAsia="Times New Roman" w:hAnsi="Segoe UI" w:cs="Segoe UI"/>
            <w:color w:val="161616"/>
            <w:sz w:val="18"/>
            <w:szCs w:val="18"/>
          </w:rPr>
          <w:t xml:space="preserve">" method and specifying </w:t>
        </w:r>
        <w:proofErr w:type="spellStart"/>
        <w:r w:rsidRPr="00CC7895">
          <w:rPr>
            <w:rFonts w:ascii="Segoe UI" w:eastAsia="Times New Roman" w:hAnsi="Segoe UI" w:cs="Segoe UI"/>
            <w:color w:val="161616"/>
            <w:sz w:val="18"/>
            <w:szCs w:val="18"/>
          </w:rPr>
          <w:t>JwtBearerDefaults.AuthenticationScheme</w:t>
        </w:r>
        <w:proofErr w:type="spellEnd"/>
        <w:r w:rsidRPr="00CC7895">
          <w:rPr>
            <w:rFonts w:ascii="Segoe UI" w:eastAsia="Times New Roman" w:hAnsi="Segoe UI" w:cs="Segoe UI"/>
            <w:color w:val="161616"/>
            <w:sz w:val="18"/>
            <w:szCs w:val="18"/>
          </w:rPr>
          <w:t xml:space="preserve">. Here, we configure the JWT bearer options for authentication schema using </w:t>
        </w:r>
        <w:proofErr w:type="spellStart"/>
        <w:r w:rsidRPr="00CC7895">
          <w:rPr>
            <w:rFonts w:ascii="Segoe UI" w:eastAsia="Times New Roman" w:hAnsi="Segoe UI" w:cs="Segoe UI"/>
            <w:color w:val="161616"/>
            <w:sz w:val="18"/>
            <w:szCs w:val="18"/>
          </w:rPr>
          <w:t>AddJwtBearer</w:t>
        </w:r>
        <w:proofErr w:type="spellEnd"/>
        <w:r w:rsidRPr="00CC7895">
          <w:rPr>
            <w:rFonts w:ascii="Segoe UI" w:eastAsia="Times New Roman" w:hAnsi="Segoe UI" w:cs="Segoe UI"/>
            <w:color w:val="161616"/>
            <w:sz w:val="18"/>
            <w:szCs w:val="18"/>
          </w:rPr>
          <w:t xml:space="preserve"> method.</w:t>
        </w:r>
      </w:ins>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127D32" w:rsidRPr="00CC7895" w:rsidRDefault="00127D32" w:rsidP="00CC7895">
      <w:pPr>
        <w:shd w:val="clear" w:color="auto" w:fill="FCFCFC"/>
        <w:spacing w:after="0" w:line="240" w:lineRule="auto"/>
        <w:jc w:val="both"/>
        <w:textAlignment w:val="top"/>
        <w:rPr>
          <w:ins w:id="28" w:author="Unknown"/>
          <w:rFonts w:ascii="Segoe UI" w:eastAsia="Times New Roman" w:hAnsi="Segoe UI" w:cs="Segoe UI"/>
          <w:color w:val="161616"/>
          <w:sz w:val="18"/>
          <w:szCs w:val="18"/>
        </w:rPr>
      </w:pPr>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9" w:author="Unknown"/>
          <w:rFonts w:ascii="Consolas" w:eastAsia="Times New Roman" w:hAnsi="Consolas" w:cs="Consolas"/>
          <w:color w:val="3C3C3C"/>
          <w:sz w:val="18"/>
          <w:szCs w:val="18"/>
        </w:rPr>
      </w:pPr>
      <w:ins w:id="30" w:author="Unknown">
        <w:r w:rsidRPr="00127D32">
          <w:rPr>
            <w:rFonts w:ascii="Consolas" w:eastAsia="Times New Roman" w:hAnsi="Consolas" w:cs="Consolas"/>
            <w:color w:val="0000FF"/>
            <w:sz w:val="18"/>
            <w:szCs w:val="18"/>
          </w:rPr>
          <w:t>public</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void</w:t>
        </w:r>
        <w:r w:rsidRPr="00127D32">
          <w:rPr>
            <w:rFonts w:ascii="Consolas" w:eastAsia="Times New Roman" w:hAnsi="Consolas" w:cs="Consolas"/>
            <w:color w:val="000000"/>
            <w:sz w:val="18"/>
            <w:szCs w:val="18"/>
          </w:rPr>
          <w:t xml:space="preserve"> </w:t>
        </w:r>
        <w:proofErr w:type="spellStart"/>
        <w:r w:rsidRPr="00127D32">
          <w:rPr>
            <w:rFonts w:ascii="Consolas" w:eastAsia="Times New Roman" w:hAnsi="Consolas" w:cs="Consolas"/>
            <w:color w:val="0088CC"/>
            <w:sz w:val="18"/>
            <w:szCs w:val="18"/>
          </w:rPr>
          <w:t>ConfigureServices</w:t>
        </w:r>
        <w:proofErr w:type="spellEnd"/>
        <w:r w:rsidRPr="00127D32">
          <w:rPr>
            <w:rFonts w:ascii="Consolas" w:eastAsia="Times New Roman" w:hAnsi="Consolas" w:cs="Consolas"/>
            <w:color w:val="666600"/>
            <w:sz w:val="18"/>
            <w:szCs w:val="18"/>
          </w:rPr>
          <w:t>(</w:t>
        </w:r>
        <w:proofErr w:type="spellStart"/>
        <w:r w:rsidRPr="00127D32">
          <w:rPr>
            <w:rFonts w:ascii="Consolas" w:eastAsia="Times New Roman" w:hAnsi="Consolas" w:cs="Consolas"/>
            <w:color w:val="0088CC"/>
            <w:sz w:val="18"/>
            <w:szCs w:val="18"/>
          </w:rPr>
          <w:t>IServiceCollection</w:t>
        </w:r>
        <w:proofErr w:type="spellEnd"/>
        <w:r w:rsidRPr="00127D32">
          <w:rPr>
            <w:rFonts w:ascii="Consolas" w:eastAsia="Times New Roman" w:hAnsi="Consolas" w:cs="Consolas"/>
            <w:color w:val="000000"/>
            <w:sz w:val="18"/>
            <w:szCs w:val="18"/>
          </w:rPr>
          <w:t xml:space="preserve"> services</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1" w:author="Unknown"/>
          <w:rFonts w:ascii="Consolas" w:eastAsia="Times New Roman" w:hAnsi="Consolas" w:cs="Consolas"/>
          <w:color w:val="3C3C3C"/>
          <w:sz w:val="18"/>
          <w:szCs w:val="18"/>
        </w:rPr>
      </w:pPr>
      <w:ins w:id="32" w:author="Unknown">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3" w:author="Unknown"/>
          <w:rFonts w:ascii="Consolas" w:eastAsia="Times New Roman" w:hAnsi="Consolas" w:cs="Consolas"/>
          <w:color w:val="3C3C3C"/>
          <w:sz w:val="18"/>
          <w:szCs w:val="18"/>
        </w:rPr>
      </w:pPr>
      <w:ins w:id="34" w:author="Unknown">
        <w:r w:rsidRPr="00127D32">
          <w:rPr>
            <w:rFonts w:ascii="Consolas" w:eastAsia="Times New Roman" w:hAnsi="Consolas" w:cs="Consolas"/>
            <w:color w:val="000000"/>
            <w:sz w:val="18"/>
            <w:szCs w:val="18"/>
          </w:rPr>
          <w:lastRenderedPageBreak/>
          <w:t xml:space="preserve"> services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AddAuthentication</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JwtBearerDefaults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AuthenticationScheme</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5" w:author="Unknown"/>
          <w:rFonts w:ascii="Consolas" w:eastAsia="Times New Roman" w:hAnsi="Consolas" w:cs="Consolas"/>
          <w:color w:val="3C3C3C"/>
          <w:sz w:val="18"/>
          <w:szCs w:val="18"/>
        </w:rPr>
      </w:pPr>
      <w:ins w:id="36"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proofErr w:type="spellStart"/>
        <w:r w:rsidRPr="00127D32">
          <w:rPr>
            <w:rFonts w:ascii="Consolas" w:eastAsia="Times New Roman" w:hAnsi="Consolas" w:cs="Consolas"/>
            <w:color w:val="0088CC"/>
            <w:sz w:val="18"/>
            <w:szCs w:val="18"/>
          </w:rPr>
          <w:t>AddJwtBearer</w:t>
        </w:r>
        <w:proofErr w:type="spellEnd"/>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options </w:t>
        </w:r>
        <w:r w:rsidRPr="00127D32">
          <w:rPr>
            <w:rFonts w:ascii="Consolas" w:eastAsia="Times New Roman" w:hAnsi="Consolas" w:cs="Consolas"/>
            <w:color w:val="666600"/>
            <w:sz w:val="18"/>
            <w:szCs w:val="18"/>
          </w:rPr>
          <w:t>=&gt;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7" w:author="Unknown"/>
          <w:rFonts w:ascii="Consolas" w:eastAsia="Times New Roman" w:hAnsi="Consolas" w:cs="Consolas"/>
          <w:color w:val="3C3C3C"/>
          <w:sz w:val="18"/>
          <w:szCs w:val="18"/>
        </w:rPr>
      </w:pPr>
      <w:ins w:id="38"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9" w:author="Unknown"/>
          <w:rFonts w:ascii="Consolas" w:eastAsia="Times New Roman" w:hAnsi="Consolas" w:cs="Consolas"/>
          <w:color w:val="3C3C3C"/>
          <w:sz w:val="18"/>
          <w:szCs w:val="18"/>
        </w:rPr>
      </w:pPr>
      <w:ins w:id="40" w:author="Unknown">
        <w:r w:rsidRPr="00127D32">
          <w:rPr>
            <w:rFonts w:ascii="Consolas" w:eastAsia="Times New Roman" w:hAnsi="Consolas" w:cs="Consolas"/>
            <w:color w:val="000000"/>
            <w:sz w:val="18"/>
            <w:szCs w:val="18"/>
          </w:rPr>
          <w:t xml:space="preserve"> </w:t>
        </w:r>
        <w:proofErr w:type="spellStart"/>
        <w:r w:rsidRPr="00127D32">
          <w:rPr>
            <w:rFonts w:ascii="Consolas" w:eastAsia="Times New Roman" w:hAnsi="Consolas" w:cs="Consolas"/>
            <w:color w:val="000000"/>
            <w:sz w:val="18"/>
            <w:szCs w:val="18"/>
          </w:rPr>
          <w:t>options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TokenValidationParameters</w:t>
        </w:r>
        <w:proofErr w:type="spellEnd"/>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new</w:t>
        </w:r>
        <w:r w:rsidRPr="00127D32">
          <w:rPr>
            <w:rFonts w:ascii="Consolas" w:eastAsia="Times New Roman" w:hAnsi="Consolas" w:cs="Consolas"/>
            <w:color w:val="000000"/>
            <w:sz w:val="18"/>
            <w:szCs w:val="18"/>
          </w:rPr>
          <w:t xml:space="preserve"> </w:t>
        </w:r>
        <w:proofErr w:type="spellStart"/>
        <w:r w:rsidRPr="00127D32">
          <w:rPr>
            <w:rFonts w:ascii="Consolas" w:eastAsia="Times New Roman" w:hAnsi="Consolas" w:cs="Consolas"/>
            <w:color w:val="0088CC"/>
            <w:sz w:val="18"/>
            <w:szCs w:val="18"/>
          </w:rPr>
          <w:t>TokenValidationParameters</w:t>
        </w:r>
        <w:proofErr w:type="spellEnd"/>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1" w:author="Unknown"/>
          <w:rFonts w:ascii="Consolas" w:eastAsia="Times New Roman" w:hAnsi="Consolas" w:cs="Consolas"/>
          <w:color w:val="3C3C3C"/>
          <w:sz w:val="18"/>
          <w:szCs w:val="18"/>
        </w:rPr>
      </w:pPr>
      <w:ins w:id="42"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3" w:author="Unknown"/>
          <w:rFonts w:ascii="Consolas" w:eastAsia="Times New Roman" w:hAnsi="Consolas" w:cs="Consolas"/>
          <w:color w:val="3C3C3C"/>
          <w:sz w:val="18"/>
          <w:szCs w:val="18"/>
        </w:rPr>
      </w:pPr>
      <w:ins w:id="44" w:author="Unknown">
        <w:r w:rsidRPr="00127D32">
          <w:rPr>
            <w:rFonts w:ascii="Consolas" w:eastAsia="Times New Roman" w:hAnsi="Consolas" w:cs="Consolas"/>
            <w:color w:val="000000"/>
            <w:sz w:val="18"/>
            <w:szCs w:val="18"/>
          </w:rPr>
          <w:t xml:space="preserve"> </w:t>
        </w:r>
        <w:proofErr w:type="spellStart"/>
        <w:r w:rsidRPr="00127D32">
          <w:rPr>
            <w:rFonts w:ascii="Consolas" w:eastAsia="Times New Roman" w:hAnsi="Consolas" w:cs="Consolas"/>
            <w:color w:val="0088CC"/>
            <w:sz w:val="18"/>
            <w:szCs w:val="18"/>
          </w:rPr>
          <w:t>ValidateIssuer</w:t>
        </w:r>
        <w:proofErr w:type="spellEnd"/>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true</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5" w:author="Unknown"/>
          <w:rFonts w:ascii="Consolas" w:eastAsia="Times New Roman" w:hAnsi="Consolas" w:cs="Consolas"/>
          <w:color w:val="3C3C3C"/>
          <w:sz w:val="18"/>
          <w:szCs w:val="18"/>
        </w:rPr>
      </w:pPr>
      <w:ins w:id="46" w:author="Unknown">
        <w:r w:rsidRPr="00127D32">
          <w:rPr>
            <w:rFonts w:ascii="Consolas" w:eastAsia="Times New Roman" w:hAnsi="Consolas" w:cs="Consolas"/>
            <w:color w:val="000000"/>
            <w:sz w:val="18"/>
            <w:szCs w:val="18"/>
          </w:rPr>
          <w:t xml:space="preserve"> </w:t>
        </w:r>
        <w:proofErr w:type="spellStart"/>
        <w:r w:rsidRPr="00127D32">
          <w:rPr>
            <w:rFonts w:ascii="Consolas" w:eastAsia="Times New Roman" w:hAnsi="Consolas" w:cs="Consolas"/>
            <w:color w:val="0088CC"/>
            <w:sz w:val="18"/>
            <w:szCs w:val="18"/>
          </w:rPr>
          <w:t>ValidateAudience</w:t>
        </w:r>
        <w:proofErr w:type="spellEnd"/>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true</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7" w:author="Unknown"/>
          <w:rFonts w:ascii="Consolas" w:eastAsia="Times New Roman" w:hAnsi="Consolas" w:cs="Consolas"/>
          <w:color w:val="3C3C3C"/>
          <w:sz w:val="18"/>
          <w:szCs w:val="18"/>
        </w:rPr>
      </w:pPr>
      <w:ins w:id="48" w:author="Unknown">
        <w:r w:rsidRPr="00127D32">
          <w:rPr>
            <w:rFonts w:ascii="Consolas" w:eastAsia="Times New Roman" w:hAnsi="Consolas" w:cs="Consolas"/>
            <w:color w:val="000000"/>
            <w:sz w:val="18"/>
            <w:szCs w:val="18"/>
          </w:rPr>
          <w:t xml:space="preserve"> </w:t>
        </w:r>
        <w:proofErr w:type="spellStart"/>
        <w:r w:rsidRPr="00127D32">
          <w:rPr>
            <w:rFonts w:ascii="Consolas" w:eastAsia="Times New Roman" w:hAnsi="Consolas" w:cs="Consolas"/>
            <w:color w:val="0088CC"/>
            <w:sz w:val="18"/>
            <w:szCs w:val="18"/>
          </w:rPr>
          <w:t>ValidateLifetime</w:t>
        </w:r>
        <w:proofErr w:type="spellEnd"/>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true</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9" w:author="Unknown"/>
          <w:rFonts w:ascii="Consolas" w:eastAsia="Times New Roman" w:hAnsi="Consolas" w:cs="Consolas"/>
          <w:color w:val="3C3C3C"/>
          <w:sz w:val="18"/>
          <w:szCs w:val="18"/>
        </w:rPr>
      </w:pPr>
      <w:ins w:id="50" w:author="Unknown">
        <w:r w:rsidRPr="00127D32">
          <w:rPr>
            <w:rFonts w:ascii="Consolas" w:eastAsia="Times New Roman" w:hAnsi="Consolas" w:cs="Consolas"/>
            <w:color w:val="000000"/>
            <w:sz w:val="18"/>
            <w:szCs w:val="18"/>
          </w:rPr>
          <w:t xml:space="preserve"> </w:t>
        </w:r>
        <w:proofErr w:type="spellStart"/>
        <w:r w:rsidRPr="00127D32">
          <w:rPr>
            <w:rFonts w:ascii="Consolas" w:eastAsia="Times New Roman" w:hAnsi="Consolas" w:cs="Consolas"/>
            <w:color w:val="0088CC"/>
            <w:sz w:val="18"/>
            <w:szCs w:val="18"/>
          </w:rPr>
          <w:t>ValidateIssuerSigningKey</w:t>
        </w:r>
        <w:proofErr w:type="spellEnd"/>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true</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1" w:author="Unknown"/>
          <w:rFonts w:ascii="Consolas" w:eastAsia="Times New Roman" w:hAnsi="Consolas" w:cs="Consolas"/>
          <w:color w:val="3C3C3C"/>
          <w:sz w:val="18"/>
          <w:szCs w:val="18"/>
        </w:rPr>
      </w:pPr>
      <w:ins w:id="52" w:author="Unknown">
        <w:r w:rsidRPr="00127D32">
          <w:rPr>
            <w:rFonts w:ascii="Consolas" w:eastAsia="Times New Roman" w:hAnsi="Consolas" w:cs="Consolas"/>
            <w:color w:val="000000"/>
            <w:sz w:val="18"/>
            <w:szCs w:val="18"/>
          </w:rPr>
          <w:t xml:space="preserve"> </w:t>
        </w:r>
        <w:proofErr w:type="spellStart"/>
        <w:r w:rsidRPr="00127D32">
          <w:rPr>
            <w:rFonts w:ascii="Consolas" w:eastAsia="Times New Roman" w:hAnsi="Consolas" w:cs="Consolas"/>
            <w:color w:val="0088CC"/>
            <w:sz w:val="18"/>
            <w:szCs w:val="18"/>
          </w:rPr>
          <w:t>ValidIssuer</w:t>
        </w:r>
        <w:proofErr w:type="spellEnd"/>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Configuration</w:t>
        </w:r>
        <w:r w:rsidRPr="00127D32">
          <w:rPr>
            <w:rFonts w:ascii="Consolas" w:eastAsia="Times New Roman" w:hAnsi="Consolas" w:cs="Consolas"/>
            <w:color w:val="666600"/>
            <w:sz w:val="18"/>
            <w:szCs w:val="18"/>
          </w:rPr>
          <w:t>[</w:t>
        </w:r>
        <w:r w:rsidRPr="00127D32">
          <w:rPr>
            <w:rFonts w:ascii="Consolas" w:eastAsia="Times New Roman" w:hAnsi="Consolas" w:cs="Consolas"/>
            <w:color w:val="EA172B"/>
            <w:sz w:val="18"/>
            <w:szCs w:val="18"/>
          </w:rPr>
          <w:t>"</w:t>
        </w:r>
        <w:proofErr w:type="spellStart"/>
        <w:r w:rsidRPr="00127D32">
          <w:rPr>
            <w:rFonts w:ascii="Consolas" w:eastAsia="Times New Roman" w:hAnsi="Consolas" w:cs="Consolas"/>
            <w:color w:val="EA172B"/>
            <w:sz w:val="18"/>
            <w:szCs w:val="18"/>
          </w:rPr>
          <w:t>Jwt:Issuer</w:t>
        </w:r>
        <w:proofErr w:type="spellEnd"/>
        <w:r w:rsidRPr="00127D32">
          <w:rPr>
            <w:rFonts w:ascii="Consolas" w:eastAsia="Times New Roman" w:hAnsi="Consolas" w:cs="Consolas"/>
            <w:color w:val="EA172B"/>
            <w:sz w:val="18"/>
            <w:szCs w:val="18"/>
          </w:rPr>
          <w:t>"</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3" w:author="Unknown"/>
          <w:rFonts w:ascii="Consolas" w:eastAsia="Times New Roman" w:hAnsi="Consolas" w:cs="Consolas"/>
          <w:color w:val="3C3C3C"/>
          <w:sz w:val="18"/>
          <w:szCs w:val="18"/>
        </w:rPr>
      </w:pPr>
      <w:ins w:id="54" w:author="Unknown">
        <w:r w:rsidRPr="00127D32">
          <w:rPr>
            <w:rFonts w:ascii="Consolas" w:eastAsia="Times New Roman" w:hAnsi="Consolas" w:cs="Consolas"/>
            <w:color w:val="000000"/>
            <w:sz w:val="18"/>
            <w:szCs w:val="18"/>
          </w:rPr>
          <w:t xml:space="preserve"> </w:t>
        </w:r>
        <w:proofErr w:type="spellStart"/>
        <w:r w:rsidRPr="00127D32">
          <w:rPr>
            <w:rFonts w:ascii="Consolas" w:eastAsia="Times New Roman" w:hAnsi="Consolas" w:cs="Consolas"/>
            <w:color w:val="0088CC"/>
            <w:sz w:val="18"/>
            <w:szCs w:val="18"/>
          </w:rPr>
          <w:t>ValidAudience</w:t>
        </w:r>
        <w:proofErr w:type="spellEnd"/>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Configuration</w:t>
        </w:r>
        <w:r w:rsidRPr="00127D32">
          <w:rPr>
            <w:rFonts w:ascii="Consolas" w:eastAsia="Times New Roman" w:hAnsi="Consolas" w:cs="Consolas"/>
            <w:color w:val="666600"/>
            <w:sz w:val="18"/>
            <w:szCs w:val="18"/>
          </w:rPr>
          <w:t>[</w:t>
        </w:r>
        <w:r w:rsidRPr="00127D32">
          <w:rPr>
            <w:rFonts w:ascii="Consolas" w:eastAsia="Times New Roman" w:hAnsi="Consolas" w:cs="Consolas"/>
            <w:color w:val="EA172B"/>
            <w:sz w:val="18"/>
            <w:szCs w:val="18"/>
          </w:rPr>
          <w:t>"</w:t>
        </w:r>
        <w:proofErr w:type="spellStart"/>
        <w:r w:rsidRPr="00127D32">
          <w:rPr>
            <w:rFonts w:ascii="Consolas" w:eastAsia="Times New Roman" w:hAnsi="Consolas" w:cs="Consolas"/>
            <w:color w:val="EA172B"/>
            <w:sz w:val="18"/>
            <w:szCs w:val="18"/>
          </w:rPr>
          <w:t>Jwt:Issuer</w:t>
        </w:r>
        <w:proofErr w:type="spellEnd"/>
        <w:r w:rsidRPr="00127D32">
          <w:rPr>
            <w:rFonts w:ascii="Consolas" w:eastAsia="Times New Roman" w:hAnsi="Consolas" w:cs="Consolas"/>
            <w:color w:val="EA172B"/>
            <w:sz w:val="18"/>
            <w:szCs w:val="18"/>
          </w:rPr>
          <w:t>"</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5" w:author="Unknown"/>
          <w:rFonts w:ascii="Consolas" w:eastAsia="Times New Roman" w:hAnsi="Consolas" w:cs="Consolas"/>
          <w:color w:val="3C3C3C"/>
          <w:sz w:val="18"/>
          <w:szCs w:val="18"/>
        </w:rPr>
      </w:pPr>
      <w:ins w:id="56" w:author="Unknown">
        <w:r w:rsidRPr="00127D32">
          <w:rPr>
            <w:rFonts w:ascii="Consolas" w:eastAsia="Times New Roman" w:hAnsi="Consolas" w:cs="Consolas"/>
            <w:color w:val="000000"/>
            <w:sz w:val="18"/>
            <w:szCs w:val="18"/>
          </w:rPr>
          <w:t xml:space="preserve"> </w:t>
        </w:r>
        <w:proofErr w:type="spellStart"/>
        <w:r w:rsidRPr="00127D32">
          <w:rPr>
            <w:rFonts w:ascii="Consolas" w:eastAsia="Times New Roman" w:hAnsi="Consolas" w:cs="Consolas"/>
            <w:color w:val="0088CC"/>
            <w:sz w:val="18"/>
            <w:szCs w:val="18"/>
          </w:rPr>
          <w:t>IssuerSigningKey</w:t>
        </w:r>
        <w:proofErr w:type="spellEnd"/>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00FF"/>
            <w:sz w:val="18"/>
            <w:szCs w:val="18"/>
          </w:rPr>
          <w:t>new</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0088CC"/>
            <w:sz w:val="18"/>
            <w:szCs w:val="18"/>
          </w:rPr>
          <w:t>SymmetricSecurityKey</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Encoding</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UTF8</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GetBytes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Configuration</w:t>
        </w:r>
        <w:r w:rsidRPr="00127D32">
          <w:rPr>
            <w:rFonts w:ascii="Consolas" w:eastAsia="Times New Roman" w:hAnsi="Consolas" w:cs="Consolas"/>
            <w:color w:val="666600"/>
            <w:sz w:val="18"/>
            <w:szCs w:val="18"/>
          </w:rPr>
          <w:t>[</w:t>
        </w:r>
        <w:r w:rsidRPr="00127D32">
          <w:rPr>
            <w:rFonts w:ascii="Consolas" w:eastAsia="Times New Roman" w:hAnsi="Consolas" w:cs="Consolas"/>
            <w:color w:val="EA172B"/>
            <w:sz w:val="18"/>
            <w:szCs w:val="18"/>
          </w:rPr>
          <w:t>"Jwt:Key"</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7" w:author="Unknown"/>
          <w:rFonts w:ascii="Consolas" w:eastAsia="Times New Roman" w:hAnsi="Consolas" w:cs="Consolas"/>
          <w:color w:val="3C3C3C"/>
          <w:sz w:val="18"/>
          <w:szCs w:val="18"/>
        </w:rPr>
      </w:pPr>
      <w:ins w:id="58"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9" w:author="Unknown"/>
          <w:rFonts w:ascii="Consolas" w:eastAsia="Times New Roman" w:hAnsi="Consolas" w:cs="Consolas"/>
          <w:color w:val="3C3C3C"/>
          <w:sz w:val="18"/>
          <w:szCs w:val="18"/>
        </w:rPr>
      </w:pPr>
      <w:ins w:id="60"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1" w:author="Unknown"/>
          <w:rFonts w:ascii="Consolas" w:eastAsia="Times New Roman" w:hAnsi="Consolas" w:cs="Consolas"/>
          <w:color w:val="3C3C3C"/>
          <w:sz w:val="18"/>
          <w:szCs w:val="18"/>
        </w:rPr>
      </w:pPr>
      <w:ins w:id="62" w:author="Unknown">
        <w:r w:rsidRPr="00127D32">
          <w:rPr>
            <w:rFonts w:ascii="Consolas" w:eastAsia="Times New Roman" w:hAnsi="Consolas" w:cs="Consolas"/>
            <w:color w:val="000000"/>
            <w:sz w:val="18"/>
            <w:szCs w:val="18"/>
          </w:rPr>
          <w:t xml:space="preserve"> services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AddMvc</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SetCompatibilityVersion</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CompatibilityVersion</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Version_2_1</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3" w:author="Unknown"/>
          <w:rFonts w:ascii="Consolas" w:eastAsia="Times New Roman" w:hAnsi="Consolas" w:cs="Consolas"/>
          <w:color w:val="3C3C3C"/>
          <w:sz w:val="18"/>
          <w:szCs w:val="18"/>
        </w:rPr>
      </w:pPr>
      <w:ins w:id="64" w:author="Unknown">
        <w:r w:rsidRPr="00127D32">
          <w:rPr>
            <w:rFonts w:ascii="Consolas" w:eastAsia="Times New Roman" w:hAnsi="Consolas" w:cs="Consolas"/>
            <w:color w:val="000000"/>
            <w:sz w:val="18"/>
            <w:szCs w:val="18"/>
          </w:rPr>
          <w:t> </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5" w:author="Unknown"/>
          <w:rFonts w:ascii="Consolas" w:eastAsia="Times New Roman" w:hAnsi="Consolas" w:cs="Consolas"/>
          <w:color w:val="3C3C3C"/>
          <w:sz w:val="18"/>
          <w:szCs w:val="18"/>
        </w:rPr>
      </w:pPr>
      <w:ins w:id="66"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i/>
            <w:iCs/>
            <w:color w:val="006600"/>
            <w:sz w:val="18"/>
            <w:szCs w:val="18"/>
          </w:rPr>
          <w:t>// In production, the Angular files will be served from this directory</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7" w:author="Unknown"/>
          <w:rFonts w:ascii="Consolas" w:eastAsia="Times New Roman" w:hAnsi="Consolas" w:cs="Consolas"/>
          <w:color w:val="3C3C3C"/>
          <w:sz w:val="18"/>
          <w:szCs w:val="18"/>
        </w:rPr>
      </w:pPr>
      <w:ins w:id="68" w:author="Unknown">
        <w:r w:rsidRPr="00127D32">
          <w:rPr>
            <w:rFonts w:ascii="Consolas" w:eastAsia="Times New Roman" w:hAnsi="Consolas" w:cs="Consolas"/>
            <w:color w:val="000000"/>
            <w:sz w:val="18"/>
            <w:szCs w:val="18"/>
          </w:rPr>
          <w:t xml:space="preserve"> </w:t>
        </w:r>
        <w:proofErr w:type="spellStart"/>
        <w:r w:rsidRPr="00127D32">
          <w:rPr>
            <w:rFonts w:ascii="Consolas" w:eastAsia="Times New Roman" w:hAnsi="Consolas" w:cs="Consolas"/>
            <w:color w:val="000000"/>
            <w:sz w:val="18"/>
            <w:szCs w:val="18"/>
          </w:rPr>
          <w:t>services</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AddSpaStaticFiles</w:t>
        </w:r>
        <w:proofErr w:type="spellEnd"/>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configuration </w:t>
        </w:r>
        <w:r w:rsidRPr="00127D32">
          <w:rPr>
            <w:rFonts w:ascii="Consolas" w:eastAsia="Times New Roman" w:hAnsi="Consolas" w:cs="Consolas"/>
            <w:color w:val="666600"/>
            <w:sz w:val="18"/>
            <w:szCs w:val="18"/>
          </w:rPr>
          <w:t>=&gt;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9" w:author="Unknown"/>
          <w:rFonts w:ascii="Consolas" w:eastAsia="Times New Roman" w:hAnsi="Consolas" w:cs="Consolas"/>
          <w:color w:val="3C3C3C"/>
          <w:sz w:val="18"/>
          <w:szCs w:val="18"/>
        </w:rPr>
      </w:pPr>
      <w:ins w:id="70"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1" w:author="Unknown"/>
          <w:rFonts w:ascii="Consolas" w:eastAsia="Times New Roman" w:hAnsi="Consolas" w:cs="Consolas"/>
          <w:color w:val="3C3C3C"/>
          <w:sz w:val="18"/>
          <w:szCs w:val="18"/>
        </w:rPr>
      </w:pPr>
      <w:ins w:id="72" w:author="Unknown">
        <w:r w:rsidRPr="00127D32">
          <w:rPr>
            <w:rFonts w:ascii="Consolas" w:eastAsia="Times New Roman" w:hAnsi="Consolas" w:cs="Consolas"/>
            <w:color w:val="000000"/>
            <w:sz w:val="18"/>
            <w:szCs w:val="18"/>
          </w:rPr>
          <w:t xml:space="preserve"> </w:t>
        </w:r>
        <w:proofErr w:type="spellStart"/>
        <w:r w:rsidRPr="00127D32">
          <w:rPr>
            <w:rFonts w:ascii="Consolas" w:eastAsia="Times New Roman" w:hAnsi="Consolas" w:cs="Consolas"/>
            <w:color w:val="000000"/>
            <w:sz w:val="18"/>
            <w:szCs w:val="18"/>
          </w:rPr>
          <w:t>configuration</w:t>
        </w:r>
        <w:r w:rsidRPr="00127D32">
          <w:rPr>
            <w:rFonts w:ascii="Consolas" w:eastAsia="Times New Roman" w:hAnsi="Consolas" w:cs="Consolas"/>
            <w:color w:val="666600"/>
            <w:sz w:val="18"/>
            <w:szCs w:val="18"/>
          </w:rPr>
          <w:t>.</w:t>
        </w:r>
        <w:r w:rsidRPr="00127D32">
          <w:rPr>
            <w:rFonts w:ascii="Consolas" w:eastAsia="Times New Roman" w:hAnsi="Consolas" w:cs="Consolas"/>
            <w:color w:val="0088CC"/>
            <w:sz w:val="18"/>
            <w:szCs w:val="18"/>
          </w:rPr>
          <w:t>RootPath</w:t>
        </w:r>
        <w:proofErr w:type="spellEnd"/>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EA172B"/>
            <w:sz w:val="18"/>
            <w:szCs w:val="18"/>
          </w:rPr>
          <w:t>"</w:t>
        </w:r>
        <w:proofErr w:type="spellStart"/>
        <w:r w:rsidRPr="00127D32">
          <w:rPr>
            <w:rFonts w:ascii="Consolas" w:eastAsia="Times New Roman" w:hAnsi="Consolas" w:cs="Consolas"/>
            <w:color w:val="EA172B"/>
            <w:sz w:val="18"/>
            <w:szCs w:val="18"/>
          </w:rPr>
          <w:t>ClientApp</w:t>
        </w:r>
        <w:proofErr w:type="spellEnd"/>
        <w:r w:rsidRPr="00127D32">
          <w:rPr>
            <w:rFonts w:ascii="Consolas" w:eastAsia="Times New Roman" w:hAnsi="Consolas" w:cs="Consolas"/>
            <w:color w:val="EA172B"/>
            <w:sz w:val="18"/>
            <w:szCs w:val="18"/>
          </w:rPr>
          <w:t>/</w:t>
        </w:r>
        <w:proofErr w:type="spellStart"/>
        <w:r w:rsidRPr="00127D32">
          <w:rPr>
            <w:rFonts w:ascii="Consolas" w:eastAsia="Times New Roman" w:hAnsi="Consolas" w:cs="Consolas"/>
            <w:color w:val="EA172B"/>
            <w:sz w:val="18"/>
            <w:szCs w:val="18"/>
          </w:rPr>
          <w:t>dist</w:t>
        </w:r>
        <w:proofErr w:type="spellEnd"/>
        <w:r w:rsidRPr="00127D32">
          <w:rPr>
            <w:rFonts w:ascii="Consolas" w:eastAsia="Times New Roman" w:hAnsi="Consolas" w:cs="Consolas"/>
            <w:color w:val="EA172B"/>
            <w:sz w:val="18"/>
            <w:szCs w:val="18"/>
          </w:rPr>
          <w:t>"</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3" w:author="Unknown"/>
          <w:rFonts w:ascii="Consolas" w:eastAsia="Times New Roman" w:hAnsi="Consolas" w:cs="Consolas"/>
          <w:color w:val="3C3C3C"/>
          <w:sz w:val="18"/>
          <w:szCs w:val="18"/>
        </w:rPr>
      </w:pPr>
      <w:ins w:id="74" w:author="Unknown">
        <w:r w:rsidRPr="00127D32">
          <w:rPr>
            <w:rFonts w:ascii="Consolas" w:eastAsia="Times New Roman" w:hAnsi="Consolas" w:cs="Consolas"/>
            <w:color w:val="000000"/>
            <w:sz w:val="18"/>
            <w:szCs w:val="18"/>
          </w:rPr>
          <w:t xml:space="preserve"> </w:t>
        </w:r>
        <w:r w:rsidRPr="00127D32">
          <w:rPr>
            <w:rFonts w:ascii="Consolas" w:eastAsia="Times New Roman" w:hAnsi="Consolas" w:cs="Consolas"/>
            <w:color w:val="666600"/>
            <w:sz w:val="18"/>
            <w:szCs w:val="18"/>
          </w:rPr>
          <w:t>});</w:t>
        </w:r>
      </w:ins>
    </w:p>
    <w:p w:rsidR="00CC7895" w:rsidRPr="00CC7895" w:rsidRDefault="00CC7895" w:rsidP="00CC789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5" w:author="Unknown"/>
          <w:rFonts w:ascii="Consolas" w:eastAsia="Times New Roman" w:hAnsi="Consolas" w:cs="Consolas"/>
          <w:color w:val="3C3C3C"/>
          <w:sz w:val="18"/>
          <w:szCs w:val="18"/>
        </w:rPr>
      </w:pPr>
      <w:ins w:id="76" w:author="Unknown">
        <w:r w:rsidRPr="00127D32">
          <w:rPr>
            <w:rFonts w:ascii="Consolas" w:eastAsia="Times New Roman" w:hAnsi="Consolas" w:cs="Consolas"/>
            <w:color w:val="666600"/>
            <w:sz w:val="18"/>
            <w:szCs w:val="18"/>
          </w:rPr>
          <w:t>}</w:t>
        </w:r>
      </w:ins>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ins w:id="77" w:author="Unknown"/>
          <w:rFonts w:ascii="Segoe UI" w:eastAsia="Times New Roman" w:hAnsi="Segoe UI" w:cs="Segoe UI"/>
          <w:color w:val="161616"/>
          <w:sz w:val="18"/>
          <w:szCs w:val="18"/>
        </w:rPr>
      </w:pPr>
      <w:ins w:id="78" w:author="Unknown">
        <w:r w:rsidRPr="00CC7895">
          <w:rPr>
            <w:rFonts w:ascii="Segoe UI" w:eastAsia="Times New Roman" w:hAnsi="Segoe UI" w:cs="Segoe UI"/>
            <w:color w:val="161616"/>
            <w:sz w:val="18"/>
            <w:szCs w:val="18"/>
          </w:rPr>
          <w:t>In this example, we have specified which parameters must be taken into account to consider JWT as valid. As per code mention in above section, the following items are considered to validate the token</w:t>
        </w:r>
      </w:ins>
    </w:p>
    <w:p w:rsidR="00CC7895" w:rsidRPr="00CC7895" w:rsidRDefault="00CC7895" w:rsidP="00CC7895">
      <w:pPr>
        <w:numPr>
          <w:ilvl w:val="0"/>
          <w:numId w:val="4"/>
        </w:numPr>
        <w:shd w:val="clear" w:color="auto" w:fill="FCFCFC"/>
        <w:spacing w:after="0" w:line="240" w:lineRule="auto"/>
        <w:ind w:left="230"/>
        <w:textAlignment w:val="top"/>
        <w:rPr>
          <w:ins w:id="79" w:author="Unknown"/>
          <w:rFonts w:ascii="Segoe UI" w:eastAsia="Times New Roman" w:hAnsi="Segoe UI" w:cs="Segoe UI"/>
          <w:color w:val="161616"/>
          <w:sz w:val="18"/>
          <w:szCs w:val="18"/>
        </w:rPr>
      </w:pPr>
      <w:ins w:id="80" w:author="Unknown">
        <w:r w:rsidRPr="00CC7895">
          <w:rPr>
            <w:rFonts w:ascii="Segoe UI" w:eastAsia="Times New Roman" w:hAnsi="Segoe UI" w:cs="Segoe UI"/>
            <w:color w:val="161616"/>
            <w:sz w:val="18"/>
            <w:szCs w:val="18"/>
          </w:rPr>
          <w:t>Validate the server information that generates the JWT ((</w:t>
        </w:r>
        <w:proofErr w:type="spellStart"/>
        <w:r w:rsidRPr="00CC7895">
          <w:rPr>
            <w:rFonts w:ascii="Segoe UI" w:eastAsia="Times New Roman" w:hAnsi="Segoe UI" w:cs="Segoe UI"/>
            <w:color w:val="161616"/>
            <w:sz w:val="18"/>
            <w:szCs w:val="18"/>
          </w:rPr>
          <w:t>ValidateIssuer</w:t>
        </w:r>
        <w:proofErr w:type="spellEnd"/>
        <w:r w:rsidRPr="00CC7895">
          <w:rPr>
            <w:rFonts w:ascii="Segoe UI" w:eastAsia="Times New Roman" w:hAnsi="Segoe UI" w:cs="Segoe UI"/>
            <w:color w:val="161616"/>
            <w:sz w:val="18"/>
            <w:szCs w:val="18"/>
          </w:rPr>
          <w:t xml:space="preserve"> = true)</w:t>
        </w:r>
      </w:ins>
    </w:p>
    <w:p w:rsidR="00CC7895" w:rsidRPr="00CC7895" w:rsidRDefault="00CC7895" w:rsidP="00CC7895">
      <w:pPr>
        <w:numPr>
          <w:ilvl w:val="0"/>
          <w:numId w:val="4"/>
        </w:numPr>
        <w:shd w:val="clear" w:color="auto" w:fill="FCFCFC"/>
        <w:spacing w:after="0" w:line="240" w:lineRule="auto"/>
        <w:ind w:left="230"/>
        <w:textAlignment w:val="top"/>
        <w:rPr>
          <w:ins w:id="81" w:author="Unknown"/>
          <w:rFonts w:ascii="Segoe UI" w:eastAsia="Times New Roman" w:hAnsi="Segoe UI" w:cs="Segoe UI"/>
          <w:color w:val="161616"/>
          <w:sz w:val="18"/>
          <w:szCs w:val="18"/>
        </w:rPr>
      </w:pPr>
      <w:ins w:id="82" w:author="Unknown">
        <w:r w:rsidRPr="00CC7895">
          <w:rPr>
            <w:rFonts w:ascii="Segoe UI" w:eastAsia="Times New Roman" w:hAnsi="Segoe UI" w:cs="Segoe UI"/>
            <w:color w:val="161616"/>
            <w:sz w:val="18"/>
            <w:szCs w:val="18"/>
          </w:rPr>
          <w:t>Validate the receiver of JWT (client) is authorized to receive (</w:t>
        </w:r>
        <w:proofErr w:type="spellStart"/>
        <w:r w:rsidRPr="00CC7895">
          <w:rPr>
            <w:rFonts w:ascii="Segoe UI" w:eastAsia="Times New Roman" w:hAnsi="Segoe UI" w:cs="Segoe UI"/>
            <w:color w:val="161616"/>
            <w:sz w:val="18"/>
            <w:szCs w:val="18"/>
          </w:rPr>
          <w:t>ValidateAudience</w:t>
        </w:r>
        <w:proofErr w:type="spellEnd"/>
        <w:r w:rsidRPr="00CC7895">
          <w:rPr>
            <w:rFonts w:ascii="Segoe UI" w:eastAsia="Times New Roman" w:hAnsi="Segoe UI" w:cs="Segoe UI"/>
            <w:color w:val="161616"/>
            <w:sz w:val="18"/>
            <w:szCs w:val="18"/>
          </w:rPr>
          <w:t xml:space="preserve"> = true)</w:t>
        </w:r>
      </w:ins>
    </w:p>
    <w:p w:rsidR="00CC7895" w:rsidRPr="00CC7895" w:rsidRDefault="00CC7895" w:rsidP="00CC7895">
      <w:pPr>
        <w:numPr>
          <w:ilvl w:val="0"/>
          <w:numId w:val="4"/>
        </w:numPr>
        <w:shd w:val="clear" w:color="auto" w:fill="FCFCFC"/>
        <w:spacing w:after="0" w:line="240" w:lineRule="auto"/>
        <w:ind w:left="230"/>
        <w:textAlignment w:val="top"/>
        <w:rPr>
          <w:ins w:id="83" w:author="Unknown"/>
          <w:rFonts w:ascii="Segoe UI" w:eastAsia="Times New Roman" w:hAnsi="Segoe UI" w:cs="Segoe UI"/>
          <w:color w:val="161616"/>
          <w:sz w:val="18"/>
          <w:szCs w:val="18"/>
        </w:rPr>
      </w:pPr>
      <w:ins w:id="84" w:author="Unknown">
        <w:r w:rsidRPr="00CC7895">
          <w:rPr>
            <w:rFonts w:ascii="Segoe UI" w:eastAsia="Times New Roman" w:hAnsi="Segoe UI" w:cs="Segoe UI"/>
            <w:color w:val="161616"/>
            <w:sz w:val="18"/>
            <w:szCs w:val="18"/>
          </w:rPr>
          <w:t>Check JWT expiration (</w:t>
        </w:r>
        <w:proofErr w:type="spellStart"/>
        <w:r w:rsidRPr="00CC7895">
          <w:rPr>
            <w:rFonts w:ascii="Segoe UI" w:eastAsia="Times New Roman" w:hAnsi="Segoe UI" w:cs="Segoe UI"/>
            <w:color w:val="161616"/>
            <w:sz w:val="18"/>
            <w:szCs w:val="18"/>
          </w:rPr>
          <w:t>ValidateLifetime</w:t>
        </w:r>
        <w:proofErr w:type="spellEnd"/>
        <w:r w:rsidRPr="00CC7895">
          <w:rPr>
            <w:rFonts w:ascii="Segoe UI" w:eastAsia="Times New Roman" w:hAnsi="Segoe UI" w:cs="Segoe UI"/>
            <w:color w:val="161616"/>
            <w:sz w:val="18"/>
            <w:szCs w:val="18"/>
          </w:rPr>
          <w:t xml:space="preserve"> = true)</w:t>
        </w:r>
      </w:ins>
    </w:p>
    <w:p w:rsidR="00CC7895" w:rsidRPr="00CC7895" w:rsidRDefault="00CC7895" w:rsidP="00CC7895">
      <w:pPr>
        <w:numPr>
          <w:ilvl w:val="0"/>
          <w:numId w:val="4"/>
        </w:numPr>
        <w:shd w:val="clear" w:color="auto" w:fill="FCFCFC"/>
        <w:spacing w:after="0" w:line="240" w:lineRule="auto"/>
        <w:ind w:left="230"/>
        <w:textAlignment w:val="top"/>
        <w:rPr>
          <w:ins w:id="85" w:author="Unknown"/>
          <w:rFonts w:ascii="Segoe UI" w:eastAsia="Times New Roman" w:hAnsi="Segoe UI" w:cs="Segoe UI"/>
          <w:color w:val="161616"/>
          <w:sz w:val="18"/>
          <w:szCs w:val="18"/>
        </w:rPr>
      </w:pPr>
      <w:ins w:id="86" w:author="Unknown">
        <w:r w:rsidRPr="00CC7895">
          <w:rPr>
            <w:rFonts w:ascii="Segoe UI" w:eastAsia="Times New Roman" w:hAnsi="Segoe UI" w:cs="Segoe UI"/>
            <w:color w:val="161616"/>
            <w:sz w:val="18"/>
            <w:szCs w:val="18"/>
          </w:rPr>
          <w:t>Check signature of the JWT (</w:t>
        </w:r>
        <w:proofErr w:type="spellStart"/>
        <w:r w:rsidRPr="00CC7895">
          <w:rPr>
            <w:rFonts w:ascii="Segoe UI" w:eastAsia="Times New Roman" w:hAnsi="Segoe UI" w:cs="Segoe UI"/>
            <w:color w:val="161616"/>
            <w:sz w:val="18"/>
            <w:szCs w:val="18"/>
          </w:rPr>
          <w:t>ValidateIssuerSigningKey</w:t>
        </w:r>
        <w:proofErr w:type="spellEnd"/>
        <w:r w:rsidRPr="00CC7895">
          <w:rPr>
            <w:rFonts w:ascii="Segoe UI" w:eastAsia="Times New Roman" w:hAnsi="Segoe UI" w:cs="Segoe UI"/>
            <w:color w:val="161616"/>
            <w:sz w:val="18"/>
            <w:szCs w:val="18"/>
          </w:rPr>
          <w:t xml:space="preserve"> = true)</w:t>
        </w:r>
      </w:ins>
    </w:p>
    <w:p w:rsidR="00CC7895" w:rsidRDefault="00CC7895" w:rsidP="00CC7895">
      <w:pPr>
        <w:numPr>
          <w:ilvl w:val="0"/>
          <w:numId w:val="4"/>
        </w:numPr>
        <w:shd w:val="clear" w:color="auto" w:fill="FCFCFC"/>
        <w:spacing w:after="0" w:line="240" w:lineRule="auto"/>
        <w:ind w:left="230"/>
        <w:textAlignment w:val="top"/>
        <w:rPr>
          <w:rFonts w:ascii="Segoe UI" w:eastAsia="Times New Roman" w:hAnsi="Segoe UI" w:cs="Segoe UI"/>
          <w:color w:val="161616"/>
          <w:sz w:val="18"/>
          <w:szCs w:val="18"/>
        </w:rPr>
      </w:pPr>
      <w:ins w:id="87" w:author="Unknown">
        <w:r w:rsidRPr="00CC7895">
          <w:rPr>
            <w:rFonts w:ascii="Segoe UI" w:eastAsia="Times New Roman" w:hAnsi="Segoe UI" w:cs="Segoe UI"/>
            <w:color w:val="161616"/>
            <w:sz w:val="18"/>
            <w:szCs w:val="18"/>
          </w:rPr>
          <w:t xml:space="preserve">In this example, I have </w:t>
        </w:r>
        <w:proofErr w:type="gramStart"/>
        <w:r w:rsidRPr="00CC7895">
          <w:rPr>
            <w:rFonts w:ascii="Segoe UI" w:eastAsia="Times New Roman" w:hAnsi="Segoe UI" w:cs="Segoe UI"/>
            <w:color w:val="161616"/>
            <w:sz w:val="18"/>
            <w:szCs w:val="18"/>
          </w:rPr>
          <w:t>specify</w:t>
        </w:r>
        <w:proofErr w:type="gramEnd"/>
        <w:r w:rsidRPr="00CC7895">
          <w:rPr>
            <w:rFonts w:ascii="Segoe UI" w:eastAsia="Times New Roman" w:hAnsi="Segoe UI" w:cs="Segoe UI"/>
            <w:color w:val="161616"/>
            <w:sz w:val="18"/>
            <w:szCs w:val="18"/>
          </w:rPr>
          <w:t xml:space="preserve"> the values for the issuer, audience, signing key that are stored in </w:t>
        </w:r>
        <w:proofErr w:type="spellStart"/>
        <w:r w:rsidRPr="00CC7895">
          <w:rPr>
            <w:rFonts w:ascii="Segoe UI" w:eastAsia="Times New Roman" w:hAnsi="Segoe UI" w:cs="Segoe UI"/>
            <w:color w:val="161616"/>
            <w:sz w:val="18"/>
            <w:szCs w:val="18"/>
          </w:rPr>
          <w:t>appsettings.json</w:t>
        </w:r>
        <w:proofErr w:type="spellEnd"/>
        <w:r w:rsidRPr="00CC7895">
          <w:rPr>
            <w:rFonts w:ascii="Segoe UI" w:eastAsia="Times New Roman" w:hAnsi="Segoe UI" w:cs="Segoe UI"/>
            <w:color w:val="161616"/>
            <w:sz w:val="18"/>
            <w:szCs w:val="18"/>
          </w:rPr>
          <w:t xml:space="preserve"> file.</w:t>
        </w:r>
      </w:ins>
    </w:p>
    <w:p w:rsidR="00127D32" w:rsidRDefault="00127D32" w:rsidP="00127D32">
      <w:pPr>
        <w:shd w:val="clear" w:color="auto" w:fill="FCFCFC"/>
        <w:spacing w:after="0" w:line="240" w:lineRule="auto"/>
        <w:textAlignment w:val="top"/>
        <w:rPr>
          <w:rFonts w:ascii="Segoe UI" w:eastAsia="Times New Roman" w:hAnsi="Segoe UI" w:cs="Segoe UI"/>
          <w:color w:val="161616"/>
          <w:sz w:val="18"/>
          <w:szCs w:val="18"/>
        </w:rPr>
      </w:pPr>
    </w:p>
    <w:p w:rsidR="00127D32" w:rsidRPr="00CC7895" w:rsidRDefault="00127D32" w:rsidP="00127D32">
      <w:pPr>
        <w:shd w:val="clear" w:color="auto" w:fill="FCFCFC"/>
        <w:spacing w:after="0" w:line="240" w:lineRule="auto"/>
        <w:textAlignment w:val="top"/>
        <w:rPr>
          <w:ins w:id="88" w:author="Unknown"/>
          <w:rFonts w:ascii="Segoe UI" w:eastAsia="Times New Roman" w:hAnsi="Segoe UI" w:cs="Segoe UI"/>
          <w:color w:val="161616"/>
          <w:sz w:val="18"/>
          <w:szCs w:val="18"/>
        </w:rPr>
      </w:pPr>
    </w:p>
    <w:p w:rsidR="00CC7895" w:rsidRDefault="00CC7895" w:rsidP="00CC7895">
      <w:pPr>
        <w:shd w:val="clear" w:color="auto" w:fill="FCFCFC"/>
        <w:spacing w:after="0" w:line="240" w:lineRule="auto"/>
        <w:jc w:val="both"/>
        <w:textAlignment w:val="top"/>
        <w:rPr>
          <w:rFonts w:ascii="Segoe UI" w:eastAsia="Times New Roman" w:hAnsi="Segoe UI" w:cs="Segoe UI"/>
          <w:color w:val="161616"/>
          <w:sz w:val="18"/>
          <w:szCs w:val="18"/>
        </w:rPr>
      </w:pPr>
      <w:proofErr w:type="spellStart"/>
      <w:ins w:id="89" w:author="Unknown">
        <w:r w:rsidRPr="00CC7895">
          <w:rPr>
            <w:rFonts w:ascii="Segoe UI" w:eastAsia="Times New Roman" w:hAnsi="Segoe UI" w:cs="Segoe UI"/>
            <w:color w:val="161616"/>
            <w:sz w:val="18"/>
            <w:szCs w:val="18"/>
          </w:rPr>
          <w:t>AppSetting.Json</w:t>
        </w:r>
      </w:ins>
      <w:proofErr w:type="spellEnd"/>
    </w:p>
    <w:p w:rsidR="00127D32" w:rsidRPr="00CC7895" w:rsidRDefault="00127D32" w:rsidP="00CC7895">
      <w:pPr>
        <w:shd w:val="clear" w:color="auto" w:fill="FCFCFC"/>
        <w:spacing w:after="0" w:line="240" w:lineRule="auto"/>
        <w:jc w:val="both"/>
        <w:textAlignment w:val="top"/>
        <w:rPr>
          <w:ins w:id="90" w:author="Unknown"/>
          <w:rFonts w:ascii="Segoe UI" w:eastAsia="Times New Roman" w:hAnsi="Segoe UI" w:cs="Segoe UI"/>
          <w:color w:val="161616"/>
          <w:sz w:val="20"/>
          <w:szCs w:val="20"/>
        </w:rPr>
      </w:pPr>
    </w:p>
    <w:p w:rsidR="00CC7895" w:rsidRPr="00CC7895" w:rsidRDefault="00CC7895" w:rsidP="00CC789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91" w:author="Unknown"/>
          <w:rFonts w:ascii="Consolas" w:eastAsia="Times New Roman" w:hAnsi="Consolas" w:cs="Consolas"/>
          <w:color w:val="3C3C3C"/>
          <w:sz w:val="20"/>
          <w:szCs w:val="20"/>
        </w:rPr>
      </w:pPr>
      <w:ins w:id="92" w:author="Unknown">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ins>
    </w:p>
    <w:p w:rsidR="00CC7895" w:rsidRPr="00CC7895" w:rsidRDefault="00CC7895" w:rsidP="00CC789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93" w:author="Unknown"/>
          <w:rFonts w:ascii="Consolas" w:eastAsia="Times New Roman" w:hAnsi="Consolas" w:cs="Consolas"/>
          <w:color w:val="3C3C3C"/>
          <w:sz w:val="20"/>
          <w:szCs w:val="20"/>
        </w:rPr>
      </w:pPr>
      <w:ins w:id="94" w:author="Unknown">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EA172B"/>
            <w:sz w:val="20"/>
            <w:szCs w:val="20"/>
          </w:rPr>
          <w:t>"</w:t>
        </w:r>
        <w:proofErr w:type="spellStart"/>
        <w:r w:rsidRPr="00127D32">
          <w:rPr>
            <w:rFonts w:ascii="Consolas" w:eastAsia="Times New Roman" w:hAnsi="Consolas" w:cs="Consolas"/>
            <w:color w:val="EA172B"/>
            <w:sz w:val="20"/>
            <w:szCs w:val="20"/>
          </w:rPr>
          <w:t>Jwt</w:t>
        </w:r>
        <w:proofErr w:type="spellEnd"/>
        <w:r w:rsidRPr="00127D32">
          <w:rPr>
            <w:rFonts w:ascii="Consolas" w:eastAsia="Times New Roman" w:hAnsi="Consolas" w:cs="Consolas"/>
            <w:color w:val="EA172B"/>
            <w:sz w:val="20"/>
            <w:szCs w:val="20"/>
          </w:rPr>
          <w:t>"</w:t>
        </w:r>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ins>
    </w:p>
    <w:p w:rsidR="00CC7895" w:rsidRPr="00CC7895" w:rsidRDefault="00CC7895" w:rsidP="00CC789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95" w:author="Unknown"/>
          <w:rFonts w:ascii="Consolas" w:eastAsia="Times New Roman" w:hAnsi="Consolas" w:cs="Consolas"/>
          <w:color w:val="3C3C3C"/>
          <w:sz w:val="20"/>
          <w:szCs w:val="20"/>
        </w:rPr>
      </w:pPr>
      <w:ins w:id="96" w:author="Unknown">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EA172B"/>
            <w:sz w:val="20"/>
            <w:szCs w:val="20"/>
          </w:rPr>
          <w:t>"Key"</w:t>
        </w:r>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EA172B"/>
            <w:sz w:val="20"/>
            <w:szCs w:val="20"/>
          </w:rPr>
          <w:t>"</w:t>
        </w:r>
        <w:proofErr w:type="spellStart"/>
        <w:r w:rsidRPr="00127D32">
          <w:rPr>
            <w:rFonts w:ascii="Consolas" w:eastAsia="Times New Roman" w:hAnsi="Consolas" w:cs="Consolas"/>
            <w:color w:val="EA172B"/>
            <w:sz w:val="20"/>
            <w:szCs w:val="20"/>
          </w:rPr>
          <w:t>ThisismyPrivateSecretKey</w:t>
        </w:r>
        <w:proofErr w:type="spellEnd"/>
        <w:r w:rsidRPr="00127D32">
          <w:rPr>
            <w:rFonts w:ascii="Consolas" w:eastAsia="Times New Roman" w:hAnsi="Consolas" w:cs="Consolas"/>
            <w:color w:val="EA172B"/>
            <w:sz w:val="20"/>
            <w:szCs w:val="20"/>
          </w:rPr>
          <w:t>"</w:t>
        </w:r>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ins>
    </w:p>
    <w:p w:rsidR="00CC7895" w:rsidRPr="00CC7895" w:rsidRDefault="00CC7895" w:rsidP="00CC789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97" w:author="Unknown"/>
          <w:rFonts w:ascii="Consolas" w:eastAsia="Times New Roman" w:hAnsi="Consolas" w:cs="Consolas"/>
          <w:color w:val="3C3C3C"/>
          <w:sz w:val="20"/>
          <w:szCs w:val="20"/>
        </w:rPr>
      </w:pPr>
      <w:ins w:id="98" w:author="Unknown">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EA172B"/>
            <w:sz w:val="20"/>
            <w:szCs w:val="20"/>
          </w:rPr>
          <w:t>"Issuer"</w:t>
        </w:r>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EA172B"/>
            <w:sz w:val="20"/>
            <w:szCs w:val="20"/>
          </w:rPr>
          <w:t>"abc.com"</w:t>
        </w:r>
        <w:r w:rsidRPr="00127D32">
          <w:rPr>
            <w:rFonts w:ascii="Consolas" w:eastAsia="Times New Roman" w:hAnsi="Consolas" w:cs="Consolas"/>
            <w:color w:val="000000"/>
            <w:sz w:val="20"/>
            <w:szCs w:val="20"/>
          </w:rPr>
          <w:t xml:space="preserve"> </w:t>
        </w:r>
      </w:ins>
    </w:p>
    <w:p w:rsidR="00CC7895" w:rsidRPr="00CC7895" w:rsidRDefault="00CC7895" w:rsidP="00CC789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99" w:author="Unknown"/>
          <w:rFonts w:ascii="Consolas" w:eastAsia="Times New Roman" w:hAnsi="Consolas" w:cs="Consolas"/>
          <w:color w:val="3C3C3C"/>
          <w:sz w:val="20"/>
          <w:szCs w:val="20"/>
        </w:rPr>
      </w:pPr>
      <w:ins w:id="100" w:author="Unknown">
        <w:r w:rsidRPr="00127D32">
          <w:rPr>
            <w:rFonts w:ascii="Consolas" w:eastAsia="Times New Roman" w:hAnsi="Consolas" w:cs="Consolas"/>
            <w:color w:val="000000"/>
            <w:sz w:val="20"/>
            <w:szCs w:val="20"/>
          </w:rPr>
          <w:t xml:space="preserve"> </w:t>
        </w:r>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ins>
    </w:p>
    <w:p w:rsidR="00CC7895" w:rsidRPr="00CC7895" w:rsidRDefault="00CC7895" w:rsidP="00CC789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01" w:author="Unknown"/>
          <w:rFonts w:ascii="Consolas" w:eastAsia="Times New Roman" w:hAnsi="Consolas" w:cs="Consolas"/>
          <w:color w:val="3C3C3C"/>
          <w:sz w:val="20"/>
          <w:szCs w:val="20"/>
        </w:rPr>
      </w:pPr>
      <w:ins w:id="102" w:author="Unknown">
        <w:r w:rsidRPr="00127D32">
          <w:rPr>
            <w:rFonts w:ascii="Consolas" w:eastAsia="Times New Roman" w:hAnsi="Consolas" w:cs="Consolas"/>
            <w:color w:val="666600"/>
            <w:sz w:val="20"/>
            <w:szCs w:val="20"/>
          </w:rPr>
          <w:t>}</w:t>
        </w:r>
        <w:r w:rsidRPr="00127D32">
          <w:rPr>
            <w:rFonts w:ascii="Consolas" w:eastAsia="Times New Roman" w:hAnsi="Consolas" w:cs="Consolas"/>
            <w:color w:val="000000"/>
            <w:sz w:val="20"/>
            <w:szCs w:val="20"/>
          </w:rPr>
          <w:t xml:space="preserve"> </w:t>
        </w:r>
      </w:ins>
    </w:p>
    <w:p w:rsidR="00127D32" w:rsidRDefault="00127D32" w:rsidP="00CC7895">
      <w:pPr>
        <w:shd w:val="clear" w:color="auto" w:fill="FCFCFC"/>
        <w:spacing w:after="0" w:line="240" w:lineRule="auto"/>
        <w:jc w:val="both"/>
        <w:textAlignment w:val="top"/>
        <w:rPr>
          <w:rFonts w:ascii="Segoe UI" w:eastAsia="Times New Roman" w:hAnsi="Segoe UI" w:cs="Segoe UI"/>
          <w:color w:val="161616"/>
          <w:sz w:val="18"/>
          <w:szCs w:val="18"/>
        </w:rPr>
      </w:pPr>
    </w:p>
    <w:p w:rsidR="00CC7895" w:rsidRPr="00CC7895" w:rsidRDefault="00CC7895" w:rsidP="00CC7895">
      <w:pPr>
        <w:shd w:val="clear" w:color="auto" w:fill="FCFCFC"/>
        <w:spacing w:after="0" w:line="240" w:lineRule="auto"/>
        <w:jc w:val="both"/>
        <w:textAlignment w:val="top"/>
        <w:rPr>
          <w:ins w:id="103" w:author="Unknown"/>
          <w:rFonts w:ascii="Segoe UI" w:eastAsia="Times New Roman" w:hAnsi="Segoe UI" w:cs="Segoe UI"/>
          <w:color w:val="161616"/>
          <w:sz w:val="18"/>
          <w:szCs w:val="18"/>
        </w:rPr>
      </w:pPr>
      <w:ins w:id="104" w:author="Unknown">
        <w:r w:rsidRPr="00CC7895">
          <w:rPr>
            <w:rFonts w:ascii="Segoe UI" w:eastAsia="Times New Roman" w:hAnsi="Segoe UI" w:cs="Segoe UI"/>
            <w:color w:val="161616"/>
            <w:sz w:val="18"/>
            <w:szCs w:val="18"/>
          </w:rPr>
          <w:t xml:space="preserve">After configuring JWT based authentication service, the next step is to make it is available to the application. Using </w:t>
        </w:r>
        <w:proofErr w:type="spellStart"/>
        <w:proofErr w:type="gramStart"/>
        <w:r w:rsidRPr="00CC7895">
          <w:rPr>
            <w:rFonts w:ascii="Segoe UI" w:eastAsia="Times New Roman" w:hAnsi="Segoe UI" w:cs="Segoe UI"/>
            <w:color w:val="161616"/>
            <w:sz w:val="18"/>
            <w:szCs w:val="18"/>
          </w:rPr>
          <w:t>app.UseAuthentication</w:t>
        </w:r>
        <w:proofErr w:type="spellEnd"/>
        <w:r w:rsidRPr="00CC7895">
          <w:rPr>
            <w:rFonts w:ascii="Segoe UI" w:eastAsia="Times New Roman" w:hAnsi="Segoe UI" w:cs="Segoe UI"/>
            <w:color w:val="161616"/>
            <w:sz w:val="18"/>
            <w:szCs w:val="18"/>
          </w:rPr>
          <w:t>(</w:t>
        </w:r>
        <w:proofErr w:type="gramEnd"/>
        <w:r w:rsidRPr="00CC7895">
          <w:rPr>
            <w:rFonts w:ascii="Segoe UI" w:eastAsia="Times New Roman" w:hAnsi="Segoe UI" w:cs="Segoe UI"/>
            <w:color w:val="161616"/>
            <w:sz w:val="18"/>
            <w:szCs w:val="18"/>
          </w:rPr>
          <w:t xml:space="preserve">) method, we can add the service to the application. This method defines in the "Configure" method of startup class. The </w:t>
        </w:r>
        <w:proofErr w:type="spellStart"/>
        <w:r w:rsidRPr="00CC7895">
          <w:rPr>
            <w:rFonts w:ascii="Segoe UI" w:eastAsia="Times New Roman" w:hAnsi="Segoe UI" w:cs="Segoe UI"/>
            <w:color w:val="161616"/>
            <w:sz w:val="18"/>
            <w:szCs w:val="18"/>
          </w:rPr>
          <w:t>UseAuthentication</w:t>
        </w:r>
        <w:proofErr w:type="spellEnd"/>
        <w:r w:rsidRPr="00CC7895">
          <w:rPr>
            <w:rFonts w:ascii="Segoe UI" w:eastAsia="Times New Roman" w:hAnsi="Segoe UI" w:cs="Segoe UI"/>
            <w:color w:val="161616"/>
            <w:sz w:val="18"/>
            <w:szCs w:val="18"/>
          </w:rPr>
          <w:t xml:space="preserve"> method must </w:t>
        </w:r>
        <w:proofErr w:type="gramStart"/>
        <w:r w:rsidRPr="00CC7895">
          <w:rPr>
            <w:rFonts w:ascii="Segoe UI" w:eastAsia="Times New Roman" w:hAnsi="Segoe UI" w:cs="Segoe UI"/>
            <w:color w:val="161616"/>
            <w:sz w:val="18"/>
            <w:szCs w:val="18"/>
          </w:rPr>
          <w:t>called</w:t>
        </w:r>
        <w:proofErr w:type="gramEnd"/>
        <w:r w:rsidRPr="00CC7895">
          <w:rPr>
            <w:rFonts w:ascii="Segoe UI" w:eastAsia="Times New Roman" w:hAnsi="Segoe UI" w:cs="Segoe UI"/>
            <w:color w:val="161616"/>
            <w:sz w:val="18"/>
            <w:szCs w:val="18"/>
          </w:rPr>
          <w:t xml:space="preserve"> before </w:t>
        </w:r>
        <w:proofErr w:type="spellStart"/>
        <w:r w:rsidRPr="00CC7895">
          <w:rPr>
            <w:rFonts w:ascii="Segoe UI" w:eastAsia="Times New Roman" w:hAnsi="Segoe UI" w:cs="Segoe UI"/>
            <w:color w:val="161616"/>
            <w:sz w:val="18"/>
            <w:szCs w:val="18"/>
          </w:rPr>
          <w:t>UseMvc</w:t>
        </w:r>
        <w:proofErr w:type="spellEnd"/>
        <w:r w:rsidRPr="00CC7895">
          <w:rPr>
            <w:rFonts w:ascii="Segoe UI" w:eastAsia="Times New Roman" w:hAnsi="Segoe UI" w:cs="Segoe UI"/>
            <w:color w:val="161616"/>
            <w:sz w:val="18"/>
            <w:szCs w:val="18"/>
          </w:rPr>
          <w:t xml:space="preserve"> method otherwise .net framework does not recognize authentication service.</w:t>
        </w:r>
      </w:ins>
    </w:p>
    <w:p w:rsidR="00CC7895" w:rsidRPr="00CC7895" w:rsidRDefault="00CC7895" w:rsidP="00CC789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05" w:author="Unknown"/>
          <w:rFonts w:ascii="Consolas" w:eastAsia="Times New Roman" w:hAnsi="Consolas" w:cs="Consolas"/>
          <w:color w:val="3C3C3C"/>
          <w:sz w:val="15"/>
          <w:szCs w:val="15"/>
        </w:rPr>
      </w:pPr>
      <w:ins w:id="106" w:author="Unknown">
        <w:r w:rsidRPr="00CC7895">
          <w:rPr>
            <w:rFonts w:ascii="Consolas" w:eastAsia="Times New Roman" w:hAnsi="Consolas" w:cs="Consolas"/>
            <w:color w:val="0000FF"/>
            <w:sz w:val="15"/>
          </w:rPr>
          <w:t>public</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void</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Configure</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IApplicationBuilder</w:t>
        </w:r>
        <w:proofErr w:type="spellEnd"/>
        <w:r w:rsidRPr="00CC7895">
          <w:rPr>
            <w:rFonts w:ascii="Consolas" w:eastAsia="Times New Roman" w:hAnsi="Consolas" w:cs="Consolas"/>
            <w:color w:val="000000"/>
            <w:sz w:val="15"/>
          </w:rPr>
          <w:t xml:space="preserve"> app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IHostingEnvironment</w:t>
        </w:r>
        <w:proofErr w:type="spellEnd"/>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env</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ins>
    </w:p>
    <w:p w:rsidR="00CC7895" w:rsidRPr="00CC7895" w:rsidRDefault="00CC7895" w:rsidP="00CC789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07" w:author="Unknown"/>
          <w:rFonts w:ascii="Consolas" w:eastAsia="Times New Roman" w:hAnsi="Consolas" w:cs="Consolas"/>
          <w:color w:val="3C3C3C"/>
          <w:sz w:val="15"/>
          <w:szCs w:val="15"/>
        </w:rPr>
      </w:pPr>
      <w:ins w:id="108" w:author="Unknown">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ins>
    </w:p>
    <w:p w:rsidR="00CC7895" w:rsidRPr="00CC7895" w:rsidRDefault="00CC7895" w:rsidP="00CC789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09" w:author="Unknown"/>
          <w:rFonts w:ascii="Consolas" w:eastAsia="Times New Roman" w:hAnsi="Consolas" w:cs="Consolas"/>
          <w:color w:val="3C3C3C"/>
          <w:sz w:val="15"/>
          <w:szCs w:val="15"/>
        </w:rPr>
      </w:pPr>
      <w:ins w:id="11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11" w:author="Unknown"/>
          <w:rFonts w:ascii="Consolas" w:eastAsia="Times New Roman" w:hAnsi="Consolas" w:cs="Consolas"/>
          <w:color w:val="3C3C3C"/>
          <w:sz w:val="15"/>
          <w:szCs w:val="15"/>
        </w:rPr>
      </w:pPr>
      <w:ins w:id="112"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app</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UseAuthentication</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ins>
    </w:p>
    <w:p w:rsidR="00CC7895" w:rsidRPr="00CC7895" w:rsidRDefault="00CC7895" w:rsidP="00CC789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13" w:author="Unknown"/>
          <w:rFonts w:ascii="Consolas" w:eastAsia="Times New Roman" w:hAnsi="Consolas" w:cs="Consolas"/>
          <w:color w:val="3C3C3C"/>
          <w:sz w:val="15"/>
          <w:szCs w:val="15"/>
        </w:rPr>
      </w:pPr>
      <w:ins w:id="114"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app</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UseMvc</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ins>
    </w:p>
    <w:p w:rsidR="00CC7895" w:rsidRPr="00CC7895" w:rsidRDefault="00CC7895" w:rsidP="00CC789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15" w:author="Unknown"/>
          <w:rFonts w:ascii="Consolas" w:eastAsia="Times New Roman" w:hAnsi="Consolas" w:cs="Consolas"/>
          <w:color w:val="3C3C3C"/>
          <w:sz w:val="15"/>
          <w:szCs w:val="15"/>
        </w:rPr>
      </w:pPr>
      <w:ins w:id="116"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before="230" w:after="173" w:line="240" w:lineRule="auto"/>
        <w:jc w:val="both"/>
        <w:textAlignment w:val="top"/>
        <w:outlineLvl w:val="1"/>
        <w:rPr>
          <w:ins w:id="117" w:author="Unknown"/>
          <w:rFonts w:ascii="Helvetica" w:eastAsia="Times New Roman" w:hAnsi="Helvetica" w:cs="Helvetica"/>
          <w:color w:val="4466C5"/>
          <w:sz w:val="35"/>
          <w:szCs w:val="35"/>
        </w:rPr>
      </w:pPr>
      <w:ins w:id="118" w:author="Unknown">
        <w:r w:rsidRPr="00CC7895">
          <w:rPr>
            <w:rFonts w:ascii="Helvetica" w:eastAsia="Times New Roman" w:hAnsi="Helvetica" w:cs="Helvetica"/>
            <w:color w:val="4466C5"/>
            <w:sz w:val="35"/>
            <w:szCs w:val="35"/>
          </w:rPr>
          <w:t>Generate JWT</w:t>
        </w:r>
      </w:ins>
    </w:p>
    <w:p w:rsidR="00CC7895" w:rsidRPr="00CC7895" w:rsidRDefault="00CC7895" w:rsidP="00CC7895">
      <w:pPr>
        <w:shd w:val="clear" w:color="auto" w:fill="FCFCFC"/>
        <w:spacing w:after="0" w:line="240" w:lineRule="auto"/>
        <w:jc w:val="both"/>
        <w:textAlignment w:val="top"/>
        <w:rPr>
          <w:ins w:id="119" w:author="Unknown"/>
          <w:rFonts w:ascii="Segoe UI" w:eastAsia="Times New Roman" w:hAnsi="Segoe UI" w:cs="Segoe UI"/>
          <w:color w:val="161616"/>
          <w:sz w:val="18"/>
          <w:szCs w:val="18"/>
        </w:rPr>
      </w:pPr>
      <w:ins w:id="120" w:author="Unknown">
        <w:r w:rsidRPr="00CC7895">
          <w:rPr>
            <w:rFonts w:ascii="Segoe UI" w:eastAsia="Times New Roman" w:hAnsi="Segoe UI" w:cs="Segoe UI"/>
            <w:color w:val="161616"/>
            <w:sz w:val="18"/>
            <w:szCs w:val="18"/>
          </w:rPr>
          <w:lastRenderedPageBreak/>
          <w:t xml:space="preserve">To Generate JSON Web Token, I have created Login method under the </w:t>
        </w:r>
        <w:proofErr w:type="spellStart"/>
        <w:r w:rsidRPr="00CC7895">
          <w:rPr>
            <w:rFonts w:ascii="Segoe UI" w:eastAsia="Times New Roman" w:hAnsi="Segoe UI" w:cs="Segoe UI"/>
            <w:color w:val="161616"/>
            <w:sz w:val="18"/>
            <w:szCs w:val="18"/>
          </w:rPr>
          <w:t>LoginController</w:t>
        </w:r>
        <w:proofErr w:type="spellEnd"/>
        <w:r w:rsidRPr="00CC7895">
          <w:rPr>
            <w:rFonts w:ascii="Segoe UI" w:eastAsia="Times New Roman" w:hAnsi="Segoe UI" w:cs="Segoe UI"/>
            <w:color w:val="161616"/>
            <w:sz w:val="18"/>
            <w:szCs w:val="18"/>
          </w:rPr>
          <w:t xml:space="preserve"> that is responsible to generate the JWT. To bypass the authentication, I have marked this controller with "</w:t>
        </w:r>
        <w:proofErr w:type="spellStart"/>
        <w:r w:rsidRPr="00CC7895">
          <w:rPr>
            <w:rFonts w:ascii="Segoe UI" w:eastAsia="Times New Roman" w:hAnsi="Segoe UI" w:cs="Segoe UI"/>
            <w:color w:val="161616"/>
            <w:sz w:val="18"/>
            <w:szCs w:val="18"/>
          </w:rPr>
          <w:t>AllowAnonymous</w:t>
        </w:r>
        <w:proofErr w:type="spellEnd"/>
        <w:r w:rsidRPr="00CC7895">
          <w:rPr>
            <w:rFonts w:ascii="Segoe UI" w:eastAsia="Times New Roman" w:hAnsi="Segoe UI" w:cs="Segoe UI"/>
            <w:color w:val="161616"/>
            <w:sz w:val="18"/>
            <w:szCs w:val="18"/>
          </w:rPr>
          <w:t xml:space="preserve">" attribute. Using </w:t>
        </w:r>
        <w:proofErr w:type="spellStart"/>
        <w:r w:rsidRPr="00CC7895">
          <w:rPr>
            <w:rFonts w:ascii="Segoe UI" w:eastAsia="Times New Roman" w:hAnsi="Segoe UI" w:cs="Segoe UI"/>
            <w:color w:val="161616"/>
            <w:sz w:val="18"/>
            <w:szCs w:val="18"/>
          </w:rPr>
          <w:t>UserModel</w:t>
        </w:r>
        <w:proofErr w:type="spellEnd"/>
        <w:r w:rsidRPr="00CC7895">
          <w:rPr>
            <w:rFonts w:ascii="Segoe UI" w:eastAsia="Times New Roman" w:hAnsi="Segoe UI" w:cs="Segoe UI"/>
            <w:color w:val="161616"/>
            <w:sz w:val="18"/>
            <w:szCs w:val="18"/>
          </w:rPr>
          <w:t xml:space="preserve">, I have passed the username and password to this method. The </w:t>
        </w:r>
        <w:proofErr w:type="spellStart"/>
        <w:r w:rsidRPr="00CC7895">
          <w:rPr>
            <w:rFonts w:ascii="Segoe UI" w:eastAsia="Times New Roman" w:hAnsi="Segoe UI" w:cs="Segoe UI"/>
            <w:color w:val="161616"/>
            <w:sz w:val="18"/>
            <w:szCs w:val="18"/>
          </w:rPr>
          <w:t>AuthenticateUser</w:t>
        </w:r>
        <w:proofErr w:type="spellEnd"/>
        <w:r w:rsidRPr="00CC7895">
          <w:rPr>
            <w:rFonts w:ascii="Segoe UI" w:eastAsia="Times New Roman" w:hAnsi="Segoe UI" w:cs="Segoe UI"/>
            <w:color w:val="161616"/>
            <w:sz w:val="18"/>
            <w:szCs w:val="18"/>
          </w:rPr>
          <w:t xml:space="preserve"> method is responsible to validate User credential and returns to the </w:t>
        </w:r>
        <w:proofErr w:type="spellStart"/>
        <w:r w:rsidRPr="00CC7895">
          <w:rPr>
            <w:rFonts w:ascii="Segoe UI" w:eastAsia="Times New Roman" w:hAnsi="Segoe UI" w:cs="Segoe UI"/>
            <w:color w:val="161616"/>
            <w:sz w:val="18"/>
            <w:szCs w:val="18"/>
          </w:rPr>
          <w:t>UserModel</w:t>
        </w:r>
        <w:proofErr w:type="spellEnd"/>
        <w:r w:rsidRPr="00CC7895">
          <w:rPr>
            <w:rFonts w:ascii="Segoe UI" w:eastAsia="Times New Roman" w:hAnsi="Segoe UI" w:cs="Segoe UI"/>
            <w:color w:val="161616"/>
            <w:sz w:val="18"/>
            <w:szCs w:val="18"/>
          </w:rPr>
          <w:t>. In this method, we have to write our custom code to validate user credential. For demonstration, I have only allowed “</w:t>
        </w:r>
        <w:proofErr w:type="spellStart"/>
        <w:r w:rsidRPr="00CC7895">
          <w:rPr>
            <w:rFonts w:ascii="Segoe UI" w:eastAsia="Times New Roman" w:hAnsi="Segoe UI" w:cs="Segoe UI"/>
            <w:color w:val="161616"/>
            <w:sz w:val="18"/>
            <w:szCs w:val="18"/>
          </w:rPr>
          <w:t>Jignesh</w:t>
        </w:r>
        <w:proofErr w:type="spellEnd"/>
        <w:r w:rsidRPr="00CC7895">
          <w:rPr>
            <w:rFonts w:ascii="Segoe UI" w:eastAsia="Times New Roman" w:hAnsi="Segoe UI" w:cs="Segoe UI"/>
            <w:color w:val="161616"/>
            <w:sz w:val="18"/>
            <w:szCs w:val="18"/>
          </w:rPr>
          <w:t>” user i.e. I am checking hardcode value for username, if username is "</w:t>
        </w:r>
        <w:proofErr w:type="spellStart"/>
        <w:r w:rsidRPr="00CC7895">
          <w:rPr>
            <w:rFonts w:ascii="Segoe UI" w:eastAsia="Times New Roman" w:hAnsi="Segoe UI" w:cs="Segoe UI"/>
            <w:color w:val="161616"/>
            <w:sz w:val="18"/>
            <w:szCs w:val="18"/>
          </w:rPr>
          <w:t>Jignesh</w:t>
        </w:r>
        <w:proofErr w:type="spellEnd"/>
        <w:r w:rsidRPr="00CC7895">
          <w:rPr>
            <w:rFonts w:ascii="Segoe UI" w:eastAsia="Times New Roman" w:hAnsi="Segoe UI" w:cs="Segoe UI"/>
            <w:color w:val="161616"/>
            <w:sz w:val="18"/>
            <w:szCs w:val="18"/>
          </w:rPr>
          <w:t xml:space="preserve">" then this method return user model and Web API generates the token by using </w:t>
        </w:r>
        <w:proofErr w:type="spellStart"/>
        <w:r w:rsidRPr="00CC7895">
          <w:rPr>
            <w:rFonts w:ascii="Segoe UI" w:eastAsia="Times New Roman" w:hAnsi="Segoe UI" w:cs="Segoe UI"/>
            <w:color w:val="161616"/>
            <w:sz w:val="18"/>
            <w:szCs w:val="18"/>
          </w:rPr>
          <w:t>GenerateJSONWebToken</w:t>
        </w:r>
        <w:proofErr w:type="spellEnd"/>
        <w:r w:rsidRPr="00CC7895">
          <w:rPr>
            <w:rFonts w:ascii="Segoe UI" w:eastAsia="Times New Roman" w:hAnsi="Segoe UI" w:cs="Segoe UI"/>
            <w:color w:val="161616"/>
            <w:sz w:val="18"/>
            <w:szCs w:val="18"/>
          </w:rPr>
          <w:t xml:space="preserve"> method.</w:t>
        </w:r>
      </w:ins>
    </w:p>
    <w:p w:rsidR="00CC7895" w:rsidRPr="00CC7895" w:rsidRDefault="00CC7895" w:rsidP="00CC7895">
      <w:pPr>
        <w:shd w:val="clear" w:color="auto" w:fill="FCFCFC"/>
        <w:spacing w:after="0" w:line="240" w:lineRule="auto"/>
        <w:jc w:val="both"/>
        <w:textAlignment w:val="top"/>
        <w:rPr>
          <w:ins w:id="121" w:author="Unknown"/>
          <w:rFonts w:ascii="Segoe UI" w:eastAsia="Times New Roman" w:hAnsi="Segoe UI" w:cs="Segoe UI"/>
          <w:color w:val="161616"/>
          <w:sz w:val="18"/>
          <w:szCs w:val="18"/>
        </w:rPr>
      </w:pPr>
      <w:ins w:id="122" w:author="Unknown">
        <w:r w:rsidRPr="00CC7895">
          <w:rPr>
            <w:rFonts w:ascii="Segoe UI" w:eastAsia="Times New Roman" w:hAnsi="Segoe UI" w:cs="Segoe UI"/>
            <w:color w:val="161616"/>
            <w:sz w:val="18"/>
            <w:szCs w:val="18"/>
          </w:rPr>
          <w:t xml:space="preserve">With the help of </w:t>
        </w:r>
        <w:proofErr w:type="spellStart"/>
        <w:r w:rsidRPr="00CC7895">
          <w:rPr>
            <w:rFonts w:ascii="Segoe UI" w:eastAsia="Times New Roman" w:hAnsi="Segoe UI" w:cs="Segoe UI"/>
            <w:color w:val="161616"/>
            <w:sz w:val="18"/>
            <w:szCs w:val="18"/>
          </w:rPr>
          <w:t>JwtSecurityToken</w:t>
        </w:r>
        <w:proofErr w:type="spellEnd"/>
        <w:r w:rsidRPr="00CC7895">
          <w:rPr>
            <w:rFonts w:ascii="Segoe UI" w:eastAsia="Times New Roman" w:hAnsi="Segoe UI" w:cs="Segoe UI"/>
            <w:color w:val="161616"/>
            <w:sz w:val="18"/>
            <w:szCs w:val="18"/>
          </w:rPr>
          <w:t xml:space="preserve"> class object, we can create JWT. Here I have pass some parameters to constructor of the class while creating object of this class such as issuer, audience, expiration, claims, and signature. Finally using </w:t>
        </w:r>
        <w:proofErr w:type="spellStart"/>
        <w:r w:rsidRPr="00CC7895">
          <w:rPr>
            <w:rFonts w:ascii="Segoe UI" w:eastAsia="Times New Roman" w:hAnsi="Segoe UI" w:cs="Segoe UI"/>
            <w:color w:val="161616"/>
            <w:sz w:val="18"/>
            <w:szCs w:val="18"/>
          </w:rPr>
          <w:t>JwtSecurityTokenHandler.WriteToken</w:t>
        </w:r>
        <w:proofErr w:type="spellEnd"/>
        <w:r w:rsidRPr="00CC7895">
          <w:rPr>
            <w:rFonts w:ascii="Segoe UI" w:eastAsia="Times New Roman" w:hAnsi="Segoe UI" w:cs="Segoe UI"/>
            <w:color w:val="161616"/>
            <w:sz w:val="18"/>
            <w:szCs w:val="18"/>
          </w:rPr>
          <w:t xml:space="preserve"> method, we can generate the token based on the </w:t>
        </w:r>
        <w:proofErr w:type="spellStart"/>
        <w:r w:rsidRPr="00CC7895">
          <w:rPr>
            <w:rFonts w:ascii="Segoe UI" w:eastAsia="Times New Roman" w:hAnsi="Segoe UI" w:cs="Segoe UI"/>
            <w:color w:val="161616"/>
            <w:sz w:val="18"/>
            <w:szCs w:val="18"/>
          </w:rPr>
          <w:t>JwtSecurityToken</w:t>
        </w:r>
        <w:proofErr w:type="spellEnd"/>
        <w:r w:rsidRPr="00CC7895">
          <w:rPr>
            <w:rFonts w:ascii="Segoe UI" w:eastAsia="Times New Roman" w:hAnsi="Segoe UI" w:cs="Segoe UI"/>
            <w:color w:val="161616"/>
            <w:sz w:val="18"/>
            <w:szCs w:val="18"/>
          </w:rPr>
          <w:t xml:space="preserve"> class.</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23" w:author="Unknown"/>
          <w:rFonts w:ascii="Consolas" w:eastAsia="Times New Roman" w:hAnsi="Consolas" w:cs="Consolas"/>
          <w:color w:val="3C3C3C"/>
          <w:sz w:val="15"/>
          <w:szCs w:val="15"/>
        </w:rPr>
      </w:pPr>
      <w:ins w:id="124"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System</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25" w:author="Unknown"/>
          <w:rFonts w:ascii="Consolas" w:eastAsia="Times New Roman" w:hAnsi="Consolas" w:cs="Consolas"/>
          <w:color w:val="3C3C3C"/>
          <w:sz w:val="15"/>
          <w:szCs w:val="15"/>
        </w:rPr>
      </w:pPr>
      <w:ins w:id="126"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System</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IdentityModel</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Tokens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Jwt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27" w:author="Unknown"/>
          <w:rFonts w:ascii="Consolas" w:eastAsia="Times New Roman" w:hAnsi="Consolas" w:cs="Consolas"/>
          <w:color w:val="3C3C3C"/>
          <w:sz w:val="15"/>
          <w:szCs w:val="15"/>
        </w:rPr>
      </w:pPr>
      <w:ins w:id="128"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System</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Security</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Claims</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29" w:author="Unknown"/>
          <w:rFonts w:ascii="Consolas" w:eastAsia="Times New Roman" w:hAnsi="Consolas" w:cs="Consolas"/>
          <w:color w:val="3C3C3C"/>
          <w:sz w:val="15"/>
          <w:szCs w:val="15"/>
        </w:rPr>
      </w:pPr>
      <w:ins w:id="130"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System</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Text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31" w:author="Unknown"/>
          <w:rFonts w:ascii="Consolas" w:eastAsia="Times New Roman" w:hAnsi="Consolas" w:cs="Consolas"/>
          <w:color w:val="3C3C3C"/>
          <w:sz w:val="15"/>
          <w:szCs w:val="15"/>
        </w:rPr>
      </w:pPr>
      <w:ins w:id="132"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Microsoft</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AspNetCore</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Authorization</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33" w:author="Unknown"/>
          <w:rFonts w:ascii="Consolas" w:eastAsia="Times New Roman" w:hAnsi="Consolas" w:cs="Consolas"/>
          <w:color w:val="3C3C3C"/>
          <w:sz w:val="15"/>
          <w:szCs w:val="15"/>
        </w:rPr>
      </w:pPr>
      <w:ins w:id="134"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Microsoft</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AspNetCore</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Mvc</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35" w:author="Unknown"/>
          <w:rFonts w:ascii="Consolas" w:eastAsia="Times New Roman" w:hAnsi="Consolas" w:cs="Consolas"/>
          <w:color w:val="3C3C3C"/>
          <w:sz w:val="15"/>
          <w:szCs w:val="15"/>
        </w:rPr>
      </w:pPr>
      <w:ins w:id="136"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Microsoft</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Extensions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Configuration</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37" w:author="Unknown"/>
          <w:rFonts w:ascii="Consolas" w:eastAsia="Times New Roman" w:hAnsi="Consolas" w:cs="Consolas"/>
          <w:color w:val="3C3C3C"/>
          <w:sz w:val="15"/>
          <w:szCs w:val="15"/>
        </w:rPr>
      </w:pPr>
      <w:ins w:id="138"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Microsoft</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IdentityModel</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Tokens</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39" w:author="Unknown"/>
          <w:rFonts w:ascii="Consolas" w:eastAsia="Times New Roman" w:hAnsi="Consolas" w:cs="Consolas"/>
          <w:color w:val="3C3C3C"/>
          <w:sz w:val="15"/>
          <w:szCs w:val="15"/>
        </w:rPr>
      </w:pPr>
      <w:ins w:id="140" w:author="Unknown">
        <w:r w:rsidRPr="00CC7895">
          <w:rPr>
            <w:rFonts w:ascii="Consolas" w:eastAsia="Times New Roman" w:hAnsi="Consolas" w:cs="Consolas"/>
            <w:color w:val="0000FF"/>
            <w:sz w:val="15"/>
          </w:rPr>
          <w:t>using</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TokenbasedAuthentication</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Model</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41" w:author="Unknown"/>
          <w:rFonts w:ascii="Consolas" w:eastAsia="Times New Roman" w:hAnsi="Consolas" w:cs="Consolas"/>
          <w:color w:val="3C3C3C"/>
          <w:sz w:val="15"/>
          <w:szCs w:val="15"/>
        </w:rPr>
      </w:pPr>
      <w:ins w:id="142"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43" w:author="Unknown"/>
          <w:rFonts w:ascii="Consolas" w:eastAsia="Times New Roman" w:hAnsi="Consolas" w:cs="Consolas"/>
          <w:color w:val="3C3C3C"/>
          <w:sz w:val="15"/>
          <w:szCs w:val="15"/>
        </w:rPr>
      </w:pPr>
      <w:ins w:id="144" w:author="Unknown">
        <w:r w:rsidRPr="00CC7895">
          <w:rPr>
            <w:rFonts w:ascii="Consolas" w:eastAsia="Times New Roman" w:hAnsi="Consolas" w:cs="Consolas"/>
            <w:color w:val="0000FF"/>
            <w:sz w:val="15"/>
          </w:rPr>
          <w:t>namespace</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TokenbasedAuthentication</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Controllers</w:t>
        </w:r>
        <w:proofErr w:type="spellEnd"/>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45" w:author="Unknown"/>
          <w:rFonts w:ascii="Consolas" w:eastAsia="Times New Roman" w:hAnsi="Consolas" w:cs="Consolas"/>
          <w:color w:val="3C3C3C"/>
          <w:sz w:val="15"/>
          <w:szCs w:val="15"/>
        </w:rPr>
      </w:pPr>
      <w:ins w:id="146" w:author="Unknown">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47" w:author="Unknown"/>
          <w:rFonts w:ascii="Consolas" w:eastAsia="Times New Roman" w:hAnsi="Consolas" w:cs="Consolas"/>
          <w:color w:val="3C3C3C"/>
          <w:sz w:val="15"/>
          <w:szCs w:val="15"/>
        </w:rPr>
      </w:pPr>
      <w:ins w:id="14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Route</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api</w:t>
        </w:r>
        <w:proofErr w:type="spellEnd"/>
        <w:r w:rsidRPr="00CC7895">
          <w:rPr>
            <w:rFonts w:ascii="Consolas" w:eastAsia="Times New Roman" w:hAnsi="Consolas" w:cs="Consolas"/>
            <w:color w:val="EA172B"/>
            <w:sz w:val="15"/>
          </w:rPr>
          <w:t>/[controller]"</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49" w:author="Unknown"/>
          <w:rFonts w:ascii="Consolas" w:eastAsia="Times New Roman" w:hAnsi="Consolas" w:cs="Consolas"/>
          <w:color w:val="3C3C3C"/>
          <w:sz w:val="15"/>
          <w:szCs w:val="15"/>
        </w:rPr>
      </w:pPr>
      <w:ins w:id="15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ApiController</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51" w:author="Unknown"/>
          <w:rFonts w:ascii="Consolas" w:eastAsia="Times New Roman" w:hAnsi="Consolas" w:cs="Consolas"/>
          <w:color w:val="3C3C3C"/>
          <w:sz w:val="15"/>
          <w:szCs w:val="15"/>
        </w:rPr>
      </w:pPr>
      <w:ins w:id="15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AllowAnonymous</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53" w:author="Unknown"/>
          <w:rFonts w:ascii="Consolas" w:eastAsia="Times New Roman" w:hAnsi="Consolas" w:cs="Consolas"/>
          <w:color w:val="3C3C3C"/>
          <w:sz w:val="15"/>
          <w:szCs w:val="15"/>
        </w:rPr>
      </w:pPr>
      <w:ins w:id="15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public</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LoginController</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ControllerBase</w:t>
        </w:r>
        <w:proofErr w:type="spellEnd"/>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55" w:author="Unknown"/>
          <w:rFonts w:ascii="Consolas" w:eastAsia="Times New Roman" w:hAnsi="Consolas" w:cs="Consolas"/>
          <w:color w:val="3C3C3C"/>
          <w:sz w:val="15"/>
          <w:szCs w:val="15"/>
        </w:rPr>
      </w:pPr>
      <w:ins w:id="15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57" w:author="Unknown"/>
          <w:rFonts w:ascii="Consolas" w:eastAsia="Times New Roman" w:hAnsi="Consolas" w:cs="Consolas"/>
          <w:color w:val="3C3C3C"/>
          <w:sz w:val="15"/>
          <w:szCs w:val="15"/>
        </w:rPr>
      </w:pPr>
      <w:ins w:id="15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IConfiguration</w:t>
        </w:r>
        <w:proofErr w:type="spellEnd"/>
        <w:r w:rsidRPr="00CC7895">
          <w:rPr>
            <w:rFonts w:ascii="Consolas" w:eastAsia="Times New Roman" w:hAnsi="Consolas" w:cs="Consolas"/>
            <w:color w:val="000000"/>
            <w:sz w:val="15"/>
          </w:rPr>
          <w:t xml:space="preserve"> _</w:t>
        </w:r>
        <w:proofErr w:type="spellStart"/>
        <w:r w:rsidRPr="00CC7895">
          <w:rPr>
            <w:rFonts w:ascii="Consolas" w:eastAsia="Times New Roman" w:hAnsi="Consolas" w:cs="Consolas"/>
            <w:color w:val="000000"/>
            <w:sz w:val="15"/>
          </w:rPr>
          <w:t>config</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59" w:author="Unknown"/>
          <w:rFonts w:ascii="Consolas" w:eastAsia="Times New Roman" w:hAnsi="Consolas" w:cs="Consolas"/>
          <w:color w:val="3C3C3C"/>
          <w:sz w:val="15"/>
          <w:szCs w:val="15"/>
        </w:rPr>
      </w:pPr>
      <w:ins w:id="160"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61" w:author="Unknown"/>
          <w:rFonts w:ascii="Consolas" w:eastAsia="Times New Roman" w:hAnsi="Consolas" w:cs="Consolas"/>
          <w:color w:val="3C3C3C"/>
          <w:sz w:val="15"/>
          <w:szCs w:val="15"/>
        </w:rPr>
      </w:pPr>
      <w:ins w:id="16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public</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LoginController</w:t>
        </w:r>
        <w:proofErr w:type="spellEnd"/>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IConfiguration</w:t>
        </w:r>
        <w:proofErr w:type="spellEnd"/>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config</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63" w:author="Unknown"/>
          <w:rFonts w:ascii="Consolas" w:eastAsia="Times New Roman" w:hAnsi="Consolas" w:cs="Consolas"/>
          <w:color w:val="3C3C3C"/>
          <w:sz w:val="15"/>
          <w:szCs w:val="15"/>
        </w:rPr>
      </w:pPr>
      <w:ins w:id="16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65" w:author="Unknown"/>
          <w:rFonts w:ascii="Consolas" w:eastAsia="Times New Roman" w:hAnsi="Consolas" w:cs="Consolas"/>
          <w:color w:val="3C3C3C"/>
          <w:sz w:val="15"/>
          <w:szCs w:val="15"/>
        </w:rPr>
      </w:pPr>
      <w:ins w:id="166" w:author="Unknown">
        <w:r w:rsidRPr="00CC7895">
          <w:rPr>
            <w:rFonts w:ascii="Consolas" w:eastAsia="Times New Roman" w:hAnsi="Consolas" w:cs="Consolas"/>
            <w:color w:val="000000"/>
            <w:sz w:val="15"/>
          </w:rPr>
          <w:t xml:space="preserve"> _</w:t>
        </w:r>
        <w:proofErr w:type="spellStart"/>
        <w:r w:rsidRPr="00CC7895">
          <w:rPr>
            <w:rFonts w:ascii="Consolas" w:eastAsia="Times New Roman" w:hAnsi="Consolas" w:cs="Consolas"/>
            <w:color w:val="000000"/>
            <w:sz w:val="15"/>
          </w:rPr>
          <w:t>config</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config</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67" w:author="Unknown"/>
          <w:rFonts w:ascii="Consolas" w:eastAsia="Times New Roman" w:hAnsi="Consolas" w:cs="Consolas"/>
          <w:color w:val="3C3C3C"/>
          <w:sz w:val="15"/>
          <w:szCs w:val="15"/>
        </w:rPr>
      </w:pPr>
      <w:ins w:id="16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69" w:author="Unknown"/>
          <w:rFonts w:ascii="Consolas" w:eastAsia="Times New Roman" w:hAnsi="Consolas" w:cs="Consolas"/>
          <w:color w:val="3C3C3C"/>
          <w:sz w:val="15"/>
          <w:szCs w:val="15"/>
        </w:rPr>
      </w:pPr>
      <w:ins w:id="17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HttpPost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71" w:author="Unknown"/>
          <w:rFonts w:ascii="Consolas" w:eastAsia="Times New Roman" w:hAnsi="Consolas" w:cs="Consolas"/>
          <w:color w:val="3C3C3C"/>
          <w:sz w:val="15"/>
          <w:szCs w:val="15"/>
        </w:rPr>
      </w:pPr>
      <w:ins w:id="17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public</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IActionResult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Login</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FromBody</w:t>
        </w:r>
        <w:proofErr w:type="spellEnd"/>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UserModel</w:t>
        </w:r>
        <w:proofErr w:type="spellEnd"/>
        <w:r w:rsidRPr="00CC7895">
          <w:rPr>
            <w:rFonts w:ascii="Consolas" w:eastAsia="Times New Roman" w:hAnsi="Consolas" w:cs="Consolas"/>
            <w:color w:val="000000"/>
            <w:sz w:val="15"/>
          </w:rPr>
          <w:t xml:space="preserve"> login</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73" w:author="Unknown"/>
          <w:rFonts w:ascii="Consolas" w:eastAsia="Times New Roman" w:hAnsi="Consolas" w:cs="Consolas"/>
          <w:color w:val="3C3C3C"/>
          <w:sz w:val="15"/>
          <w:szCs w:val="15"/>
        </w:rPr>
      </w:pPr>
      <w:ins w:id="17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75" w:author="Unknown"/>
          <w:rFonts w:ascii="Consolas" w:eastAsia="Times New Roman" w:hAnsi="Consolas" w:cs="Consolas"/>
          <w:color w:val="3C3C3C"/>
          <w:sz w:val="15"/>
          <w:szCs w:val="15"/>
        </w:rPr>
      </w:pPr>
      <w:ins w:id="176"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IActionResult</w:t>
        </w:r>
        <w:proofErr w:type="spellEnd"/>
        <w:r w:rsidRPr="00CC7895">
          <w:rPr>
            <w:rFonts w:ascii="Consolas" w:eastAsia="Times New Roman" w:hAnsi="Consolas" w:cs="Consolas"/>
            <w:color w:val="000000"/>
            <w:sz w:val="15"/>
          </w:rPr>
          <w:t xml:space="preserve"> response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Unauthorized</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77" w:author="Unknown"/>
          <w:rFonts w:ascii="Consolas" w:eastAsia="Times New Roman" w:hAnsi="Consolas" w:cs="Consolas"/>
          <w:color w:val="3C3C3C"/>
          <w:sz w:val="15"/>
          <w:szCs w:val="15"/>
        </w:rPr>
      </w:pPr>
      <w:ins w:id="178"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var</w:t>
        </w:r>
        <w:proofErr w:type="spellEnd"/>
        <w:r w:rsidRPr="00CC7895">
          <w:rPr>
            <w:rFonts w:ascii="Consolas" w:eastAsia="Times New Roman" w:hAnsi="Consolas" w:cs="Consolas"/>
            <w:color w:val="000000"/>
            <w:sz w:val="15"/>
          </w:rPr>
          <w:t xml:space="preserve"> user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AuthenticateUser</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login</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79" w:author="Unknown"/>
          <w:rFonts w:ascii="Consolas" w:eastAsia="Times New Roman" w:hAnsi="Consolas" w:cs="Consolas"/>
          <w:color w:val="3C3C3C"/>
          <w:sz w:val="15"/>
          <w:szCs w:val="15"/>
        </w:rPr>
      </w:pPr>
      <w:ins w:id="180"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81" w:author="Unknown"/>
          <w:rFonts w:ascii="Consolas" w:eastAsia="Times New Roman" w:hAnsi="Consolas" w:cs="Consolas"/>
          <w:color w:val="3C3C3C"/>
          <w:sz w:val="15"/>
          <w:szCs w:val="15"/>
        </w:rPr>
      </w:pPr>
      <w:ins w:id="18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user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null</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83" w:author="Unknown"/>
          <w:rFonts w:ascii="Consolas" w:eastAsia="Times New Roman" w:hAnsi="Consolas" w:cs="Consolas"/>
          <w:color w:val="3C3C3C"/>
          <w:sz w:val="15"/>
          <w:szCs w:val="15"/>
        </w:rPr>
      </w:pPr>
      <w:ins w:id="18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85" w:author="Unknown"/>
          <w:rFonts w:ascii="Consolas" w:eastAsia="Times New Roman" w:hAnsi="Consolas" w:cs="Consolas"/>
          <w:color w:val="3C3C3C"/>
          <w:sz w:val="15"/>
          <w:szCs w:val="15"/>
        </w:rPr>
      </w:pPr>
      <w:ins w:id="186"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var</w:t>
        </w:r>
        <w:proofErr w:type="spellEnd"/>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tokenString</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GenerateJSONWebToken</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user</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87" w:author="Unknown"/>
          <w:rFonts w:ascii="Consolas" w:eastAsia="Times New Roman" w:hAnsi="Consolas" w:cs="Consolas"/>
          <w:color w:val="3C3C3C"/>
          <w:sz w:val="15"/>
          <w:szCs w:val="15"/>
        </w:rPr>
      </w:pPr>
      <w:ins w:id="188" w:author="Unknown">
        <w:r w:rsidRPr="00CC7895">
          <w:rPr>
            <w:rFonts w:ascii="Consolas" w:eastAsia="Times New Roman" w:hAnsi="Consolas" w:cs="Consolas"/>
            <w:color w:val="000000"/>
            <w:sz w:val="15"/>
          </w:rPr>
          <w:t xml:space="preserve"> response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Ok</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token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tokenString</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89" w:author="Unknown"/>
          <w:rFonts w:ascii="Consolas" w:eastAsia="Times New Roman" w:hAnsi="Consolas" w:cs="Consolas"/>
          <w:color w:val="3C3C3C"/>
          <w:sz w:val="15"/>
          <w:szCs w:val="15"/>
        </w:rPr>
      </w:pPr>
      <w:ins w:id="19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91" w:author="Unknown"/>
          <w:rFonts w:ascii="Consolas" w:eastAsia="Times New Roman" w:hAnsi="Consolas" w:cs="Consolas"/>
          <w:color w:val="3C3C3C"/>
          <w:sz w:val="15"/>
          <w:szCs w:val="15"/>
        </w:rPr>
      </w:pPr>
      <w:ins w:id="192"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93" w:author="Unknown"/>
          <w:rFonts w:ascii="Consolas" w:eastAsia="Times New Roman" w:hAnsi="Consolas" w:cs="Consolas"/>
          <w:color w:val="3C3C3C"/>
          <w:sz w:val="15"/>
          <w:szCs w:val="15"/>
        </w:rPr>
      </w:pPr>
      <w:ins w:id="19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response</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95" w:author="Unknown"/>
          <w:rFonts w:ascii="Consolas" w:eastAsia="Times New Roman" w:hAnsi="Consolas" w:cs="Consolas"/>
          <w:color w:val="3C3C3C"/>
          <w:sz w:val="15"/>
          <w:szCs w:val="15"/>
        </w:rPr>
      </w:pPr>
      <w:ins w:id="19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97" w:author="Unknown"/>
          <w:rFonts w:ascii="Consolas" w:eastAsia="Times New Roman" w:hAnsi="Consolas" w:cs="Consolas"/>
          <w:color w:val="3C3C3C"/>
          <w:sz w:val="15"/>
          <w:szCs w:val="15"/>
        </w:rPr>
      </w:pPr>
      <w:ins w:id="198"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199" w:author="Unknown"/>
          <w:rFonts w:ascii="Consolas" w:eastAsia="Times New Roman" w:hAnsi="Consolas" w:cs="Consolas"/>
          <w:color w:val="3C3C3C"/>
          <w:sz w:val="15"/>
          <w:szCs w:val="15"/>
        </w:rPr>
      </w:pPr>
      <w:ins w:id="20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string </w:t>
        </w:r>
        <w:proofErr w:type="spellStart"/>
        <w:r w:rsidRPr="00CC7895">
          <w:rPr>
            <w:rFonts w:ascii="Consolas" w:eastAsia="Times New Roman" w:hAnsi="Consolas" w:cs="Consolas"/>
            <w:color w:val="0088CC"/>
            <w:sz w:val="15"/>
          </w:rPr>
          <w:t>GenerateJSONWebToken</w:t>
        </w:r>
        <w:proofErr w:type="spellEnd"/>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UserModel</w:t>
        </w:r>
        <w:proofErr w:type="spellEnd"/>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userInfo</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01" w:author="Unknown"/>
          <w:rFonts w:ascii="Consolas" w:eastAsia="Times New Roman" w:hAnsi="Consolas" w:cs="Consolas"/>
          <w:color w:val="3C3C3C"/>
          <w:sz w:val="15"/>
          <w:szCs w:val="15"/>
        </w:rPr>
      </w:pPr>
      <w:ins w:id="20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03" w:author="Unknown"/>
          <w:rFonts w:ascii="Consolas" w:eastAsia="Times New Roman" w:hAnsi="Consolas" w:cs="Consolas"/>
          <w:color w:val="3C3C3C"/>
          <w:sz w:val="15"/>
          <w:szCs w:val="15"/>
        </w:rPr>
      </w:pPr>
      <w:ins w:id="204"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var</w:t>
        </w:r>
        <w:proofErr w:type="spellEnd"/>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securityKey</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SymmetricSecurityKey</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Encoding</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UTF8</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GetBytes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_config</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"Jwt:Key"</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05" w:author="Unknown"/>
          <w:rFonts w:ascii="Consolas" w:eastAsia="Times New Roman" w:hAnsi="Consolas" w:cs="Consolas"/>
          <w:color w:val="3C3C3C"/>
          <w:sz w:val="15"/>
          <w:szCs w:val="15"/>
        </w:rPr>
      </w:pPr>
      <w:ins w:id="206"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var</w:t>
        </w:r>
        <w:proofErr w:type="spellEnd"/>
        <w:r w:rsidRPr="00CC7895">
          <w:rPr>
            <w:rFonts w:ascii="Consolas" w:eastAsia="Times New Roman" w:hAnsi="Consolas" w:cs="Consolas"/>
            <w:color w:val="000000"/>
            <w:sz w:val="15"/>
          </w:rPr>
          <w:t xml:space="preserve"> credentials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SigningCredentials</w:t>
        </w:r>
        <w:proofErr w:type="spellEnd"/>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00"/>
            <w:sz w:val="15"/>
          </w:rPr>
          <w:t>securityKey</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SecurityAlgorithms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HmacSha256</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07" w:author="Unknown"/>
          <w:rFonts w:ascii="Consolas" w:eastAsia="Times New Roman" w:hAnsi="Consolas" w:cs="Consolas"/>
          <w:color w:val="3C3C3C"/>
          <w:sz w:val="15"/>
          <w:szCs w:val="15"/>
        </w:rPr>
      </w:pPr>
      <w:ins w:id="208"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09" w:author="Unknown"/>
          <w:rFonts w:ascii="Consolas" w:eastAsia="Times New Roman" w:hAnsi="Consolas" w:cs="Consolas"/>
          <w:color w:val="3C3C3C"/>
          <w:sz w:val="15"/>
          <w:szCs w:val="15"/>
        </w:rPr>
      </w:pPr>
      <w:ins w:id="210"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var</w:t>
        </w:r>
        <w:proofErr w:type="spellEnd"/>
        <w:r w:rsidRPr="00CC7895">
          <w:rPr>
            <w:rFonts w:ascii="Consolas" w:eastAsia="Times New Roman" w:hAnsi="Consolas" w:cs="Consolas"/>
            <w:color w:val="000000"/>
            <w:sz w:val="15"/>
          </w:rPr>
          <w:t xml:space="preserve"> claims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11" w:author="Unknown"/>
          <w:rFonts w:ascii="Consolas" w:eastAsia="Times New Roman" w:hAnsi="Consolas" w:cs="Consolas"/>
          <w:color w:val="3C3C3C"/>
          <w:sz w:val="15"/>
          <w:szCs w:val="15"/>
        </w:rPr>
      </w:pPr>
      <w:ins w:id="21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Claim</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JwtRegisteredClaimNames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Sub</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userInfo</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Username</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13" w:author="Unknown"/>
          <w:rFonts w:ascii="Consolas" w:eastAsia="Times New Roman" w:hAnsi="Consolas" w:cs="Consolas"/>
          <w:color w:val="3C3C3C"/>
          <w:sz w:val="15"/>
          <w:szCs w:val="15"/>
        </w:rPr>
      </w:pPr>
      <w:ins w:id="21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Claim</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JwtRegisteredClaimNames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Email</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userInfo</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EmailAddress</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15" w:author="Unknown"/>
          <w:rFonts w:ascii="Consolas" w:eastAsia="Times New Roman" w:hAnsi="Consolas" w:cs="Consolas"/>
          <w:color w:val="3C3C3C"/>
          <w:sz w:val="15"/>
          <w:szCs w:val="15"/>
        </w:rPr>
      </w:pPr>
      <w:ins w:id="21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Claim</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DateOfJoing</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userInfo</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DateOfJoing</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ToString</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yyyy</w:t>
        </w:r>
        <w:proofErr w:type="spellEnd"/>
        <w:r w:rsidRPr="00CC7895">
          <w:rPr>
            <w:rFonts w:ascii="Consolas" w:eastAsia="Times New Roman" w:hAnsi="Consolas" w:cs="Consolas"/>
            <w:color w:val="EA172B"/>
            <w:sz w:val="15"/>
          </w:rPr>
          <w:t>-MM-</w:t>
        </w:r>
        <w:proofErr w:type="spellStart"/>
        <w:r w:rsidRPr="00CC7895">
          <w:rPr>
            <w:rFonts w:ascii="Consolas" w:eastAsia="Times New Roman" w:hAnsi="Consolas" w:cs="Consolas"/>
            <w:color w:val="EA172B"/>
            <w:sz w:val="15"/>
          </w:rPr>
          <w:t>dd</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17" w:author="Unknown"/>
          <w:rFonts w:ascii="Consolas" w:eastAsia="Times New Roman" w:hAnsi="Consolas" w:cs="Consolas"/>
          <w:color w:val="3C3C3C"/>
          <w:sz w:val="15"/>
          <w:szCs w:val="15"/>
        </w:rPr>
      </w:pPr>
      <w:ins w:id="21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Claim</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JwtRegisteredClaimNames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Jti</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Guid</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NewGuid</w:t>
        </w:r>
        <w:proofErr w:type="spellEnd"/>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ToString</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19" w:author="Unknown"/>
          <w:rFonts w:ascii="Consolas" w:eastAsia="Times New Roman" w:hAnsi="Consolas" w:cs="Consolas"/>
          <w:color w:val="3C3C3C"/>
          <w:sz w:val="15"/>
          <w:szCs w:val="15"/>
        </w:rPr>
      </w:pPr>
      <w:ins w:id="22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21" w:author="Unknown"/>
          <w:rFonts w:ascii="Consolas" w:eastAsia="Times New Roman" w:hAnsi="Consolas" w:cs="Consolas"/>
          <w:color w:val="3C3C3C"/>
          <w:sz w:val="15"/>
          <w:szCs w:val="15"/>
        </w:rPr>
      </w:pPr>
      <w:ins w:id="222"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23" w:author="Unknown"/>
          <w:rFonts w:ascii="Consolas" w:eastAsia="Times New Roman" w:hAnsi="Consolas" w:cs="Consolas"/>
          <w:color w:val="3C3C3C"/>
          <w:sz w:val="15"/>
          <w:szCs w:val="15"/>
        </w:rPr>
      </w:pPr>
      <w:ins w:id="224"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var</w:t>
        </w:r>
        <w:proofErr w:type="spellEnd"/>
        <w:r w:rsidRPr="00CC7895">
          <w:rPr>
            <w:rFonts w:ascii="Consolas" w:eastAsia="Times New Roman" w:hAnsi="Consolas" w:cs="Consolas"/>
            <w:color w:val="000000"/>
            <w:sz w:val="15"/>
          </w:rPr>
          <w:t xml:space="preserve"> token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JwtSecurityToken</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_</w:t>
        </w:r>
        <w:proofErr w:type="spellStart"/>
        <w:r w:rsidRPr="00CC7895">
          <w:rPr>
            <w:rFonts w:ascii="Consolas" w:eastAsia="Times New Roman" w:hAnsi="Consolas" w:cs="Consolas"/>
            <w:color w:val="000000"/>
            <w:sz w:val="15"/>
          </w:rPr>
          <w:t>config</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Jwt:Issuer</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25" w:author="Unknown"/>
          <w:rFonts w:ascii="Consolas" w:eastAsia="Times New Roman" w:hAnsi="Consolas" w:cs="Consolas"/>
          <w:color w:val="3C3C3C"/>
          <w:sz w:val="15"/>
          <w:szCs w:val="15"/>
        </w:rPr>
      </w:pPr>
      <w:ins w:id="226" w:author="Unknown">
        <w:r w:rsidRPr="00CC7895">
          <w:rPr>
            <w:rFonts w:ascii="Consolas" w:eastAsia="Times New Roman" w:hAnsi="Consolas" w:cs="Consolas"/>
            <w:color w:val="000000"/>
            <w:sz w:val="15"/>
          </w:rPr>
          <w:t xml:space="preserve"> _</w:t>
        </w:r>
        <w:proofErr w:type="spellStart"/>
        <w:r w:rsidRPr="00CC7895">
          <w:rPr>
            <w:rFonts w:ascii="Consolas" w:eastAsia="Times New Roman" w:hAnsi="Consolas" w:cs="Consolas"/>
            <w:color w:val="000000"/>
            <w:sz w:val="15"/>
          </w:rPr>
          <w:t>config</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Jwt:Issuer</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27" w:author="Unknown"/>
          <w:rFonts w:ascii="Consolas" w:eastAsia="Times New Roman" w:hAnsi="Consolas" w:cs="Consolas"/>
          <w:color w:val="3C3C3C"/>
          <w:sz w:val="15"/>
          <w:szCs w:val="15"/>
        </w:rPr>
      </w:pPr>
      <w:ins w:id="228" w:author="Unknown">
        <w:r w:rsidRPr="00CC7895">
          <w:rPr>
            <w:rFonts w:ascii="Consolas" w:eastAsia="Times New Roman" w:hAnsi="Consolas" w:cs="Consolas"/>
            <w:color w:val="000000"/>
            <w:sz w:val="15"/>
          </w:rPr>
          <w:t xml:space="preserve"> claims</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29" w:author="Unknown"/>
          <w:rFonts w:ascii="Consolas" w:eastAsia="Times New Roman" w:hAnsi="Consolas" w:cs="Consolas"/>
          <w:color w:val="3C3C3C"/>
          <w:sz w:val="15"/>
          <w:szCs w:val="15"/>
        </w:rPr>
      </w:pPr>
      <w:ins w:id="230" w:author="Unknown">
        <w:r w:rsidRPr="00CC7895">
          <w:rPr>
            <w:rFonts w:ascii="Consolas" w:eastAsia="Times New Roman" w:hAnsi="Consolas" w:cs="Consolas"/>
            <w:color w:val="000000"/>
            <w:sz w:val="15"/>
          </w:rPr>
          <w:t xml:space="preserve"> expires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DateTime</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Now</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AddMinutes</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FF0000"/>
            <w:sz w:val="15"/>
          </w:rPr>
          <w:t>120</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31" w:author="Unknown"/>
          <w:rFonts w:ascii="Consolas" w:eastAsia="Times New Roman" w:hAnsi="Consolas" w:cs="Consolas"/>
          <w:color w:val="3C3C3C"/>
          <w:sz w:val="15"/>
          <w:szCs w:val="15"/>
        </w:rPr>
      </w:pPr>
      <w:ins w:id="232"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signingCredentials</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credentials</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33" w:author="Unknown"/>
          <w:rFonts w:ascii="Consolas" w:eastAsia="Times New Roman" w:hAnsi="Consolas" w:cs="Consolas"/>
          <w:color w:val="3C3C3C"/>
          <w:sz w:val="15"/>
          <w:szCs w:val="15"/>
        </w:rPr>
      </w:pPr>
      <w:ins w:id="234"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35" w:author="Unknown"/>
          <w:rFonts w:ascii="Consolas" w:eastAsia="Times New Roman" w:hAnsi="Consolas" w:cs="Consolas"/>
          <w:color w:val="3C3C3C"/>
          <w:sz w:val="15"/>
          <w:szCs w:val="15"/>
        </w:rPr>
      </w:pPr>
      <w:ins w:id="23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JwtSecurityTokenHandler</w:t>
        </w:r>
        <w:proofErr w:type="spellEnd"/>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WriteToken</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token</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37" w:author="Unknown"/>
          <w:rFonts w:ascii="Consolas" w:eastAsia="Times New Roman" w:hAnsi="Consolas" w:cs="Consolas"/>
          <w:color w:val="3C3C3C"/>
          <w:sz w:val="15"/>
          <w:szCs w:val="15"/>
        </w:rPr>
      </w:pPr>
      <w:ins w:id="23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39" w:author="Unknown"/>
          <w:rFonts w:ascii="Consolas" w:eastAsia="Times New Roman" w:hAnsi="Consolas" w:cs="Consolas"/>
          <w:color w:val="3C3C3C"/>
          <w:sz w:val="15"/>
          <w:szCs w:val="15"/>
        </w:rPr>
      </w:pPr>
      <w:ins w:id="240"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41" w:author="Unknown"/>
          <w:rFonts w:ascii="Consolas" w:eastAsia="Times New Roman" w:hAnsi="Consolas" w:cs="Consolas"/>
          <w:color w:val="3C3C3C"/>
          <w:sz w:val="15"/>
          <w:szCs w:val="15"/>
        </w:rPr>
      </w:pPr>
      <w:ins w:id="24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UserModel</w:t>
        </w:r>
        <w:proofErr w:type="spellEnd"/>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AuthenticateUser</w:t>
        </w:r>
        <w:proofErr w:type="spellEnd"/>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UserModel</w:t>
        </w:r>
        <w:proofErr w:type="spellEnd"/>
        <w:r w:rsidRPr="00CC7895">
          <w:rPr>
            <w:rFonts w:ascii="Consolas" w:eastAsia="Times New Roman" w:hAnsi="Consolas" w:cs="Consolas"/>
            <w:color w:val="000000"/>
            <w:sz w:val="15"/>
          </w:rPr>
          <w:t xml:space="preserve"> login</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43" w:author="Unknown"/>
          <w:rFonts w:ascii="Consolas" w:eastAsia="Times New Roman" w:hAnsi="Consolas" w:cs="Consolas"/>
          <w:color w:val="3C3C3C"/>
          <w:sz w:val="15"/>
          <w:szCs w:val="15"/>
        </w:rPr>
      </w:pPr>
      <w:ins w:id="244" w:author="Unknown">
        <w:r w:rsidRPr="00CC7895">
          <w:rPr>
            <w:rFonts w:ascii="Consolas" w:eastAsia="Times New Roman" w:hAnsi="Consolas" w:cs="Consolas"/>
            <w:color w:val="000000"/>
            <w:sz w:val="15"/>
          </w:rPr>
          <w:lastRenderedPageBreak/>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45" w:author="Unknown"/>
          <w:rFonts w:ascii="Consolas" w:eastAsia="Times New Roman" w:hAnsi="Consolas" w:cs="Consolas"/>
          <w:color w:val="3C3C3C"/>
          <w:sz w:val="15"/>
          <w:szCs w:val="15"/>
        </w:rPr>
      </w:pPr>
      <w:ins w:id="246"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UserModel</w:t>
        </w:r>
        <w:proofErr w:type="spellEnd"/>
        <w:r w:rsidRPr="00CC7895">
          <w:rPr>
            <w:rFonts w:ascii="Consolas" w:eastAsia="Times New Roman" w:hAnsi="Consolas" w:cs="Consolas"/>
            <w:color w:val="000000"/>
            <w:sz w:val="15"/>
          </w:rPr>
          <w:t xml:space="preserve"> user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null</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47" w:author="Unknown"/>
          <w:rFonts w:ascii="Consolas" w:eastAsia="Times New Roman" w:hAnsi="Consolas" w:cs="Consolas"/>
          <w:color w:val="3C3C3C"/>
          <w:sz w:val="15"/>
          <w:szCs w:val="15"/>
        </w:rPr>
      </w:pPr>
      <w:ins w:id="248" w:author="Unknown">
        <w:r w:rsidRPr="00CC7895">
          <w:rPr>
            <w:rFonts w:ascii="Consolas" w:eastAsia="Times New Roman" w:hAnsi="Consolas" w:cs="Consolas"/>
            <w:color w:val="000000"/>
            <w:sz w:val="15"/>
          </w:rPr>
          <w:t>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49" w:author="Unknown"/>
          <w:rFonts w:ascii="Consolas" w:eastAsia="Times New Roman" w:hAnsi="Consolas" w:cs="Consolas"/>
          <w:color w:val="3C3C3C"/>
          <w:sz w:val="15"/>
          <w:szCs w:val="15"/>
        </w:rPr>
      </w:pPr>
      <w:ins w:id="250"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xml:space="preserve">//Validate the User Credentials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51" w:author="Unknown"/>
          <w:rFonts w:ascii="Consolas" w:eastAsia="Times New Roman" w:hAnsi="Consolas" w:cs="Consolas"/>
          <w:color w:val="3C3C3C"/>
          <w:sz w:val="15"/>
          <w:szCs w:val="15"/>
        </w:rPr>
      </w:pPr>
      <w:ins w:id="252"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xml:space="preserve">//Demo Purpose, I have Passed </w:t>
        </w:r>
        <w:proofErr w:type="spellStart"/>
        <w:r w:rsidRPr="00CC7895">
          <w:rPr>
            <w:rFonts w:ascii="Consolas" w:eastAsia="Times New Roman" w:hAnsi="Consolas" w:cs="Consolas"/>
            <w:i/>
            <w:iCs/>
            <w:color w:val="006600"/>
            <w:sz w:val="15"/>
          </w:rPr>
          <w:t>HardCoded</w:t>
        </w:r>
        <w:proofErr w:type="spellEnd"/>
        <w:r w:rsidRPr="00CC7895">
          <w:rPr>
            <w:rFonts w:ascii="Consolas" w:eastAsia="Times New Roman" w:hAnsi="Consolas" w:cs="Consolas"/>
            <w:i/>
            <w:iCs/>
            <w:color w:val="006600"/>
            <w:sz w:val="15"/>
          </w:rPr>
          <w:t xml:space="preserve"> User Information </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53" w:author="Unknown"/>
          <w:rFonts w:ascii="Consolas" w:eastAsia="Times New Roman" w:hAnsi="Consolas" w:cs="Consolas"/>
          <w:color w:val="3C3C3C"/>
          <w:sz w:val="15"/>
          <w:szCs w:val="15"/>
        </w:rPr>
      </w:pPr>
      <w:ins w:id="25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00"/>
            <w:sz w:val="15"/>
          </w:rPr>
          <w:t>login</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Username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Jignesh</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55" w:author="Unknown"/>
          <w:rFonts w:ascii="Consolas" w:eastAsia="Times New Roman" w:hAnsi="Consolas" w:cs="Consolas"/>
          <w:color w:val="3C3C3C"/>
          <w:sz w:val="15"/>
          <w:szCs w:val="15"/>
        </w:rPr>
      </w:pPr>
      <w:ins w:id="25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57" w:author="Unknown"/>
          <w:rFonts w:ascii="Consolas" w:eastAsia="Times New Roman" w:hAnsi="Consolas" w:cs="Consolas"/>
          <w:color w:val="3C3C3C"/>
          <w:sz w:val="15"/>
          <w:szCs w:val="15"/>
        </w:rPr>
      </w:pPr>
      <w:ins w:id="258" w:author="Unknown">
        <w:r w:rsidRPr="00CC7895">
          <w:rPr>
            <w:rFonts w:ascii="Consolas" w:eastAsia="Times New Roman" w:hAnsi="Consolas" w:cs="Consolas"/>
            <w:color w:val="000000"/>
            <w:sz w:val="15"/>
          </w:rPr>
          <w:t xml:space="preserve"> user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new</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UserModel</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Username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Jignesh</w:t>
        </w:r>
        <w:proofErr w:type="spellEnd"/>
        <w:r w:rsidRPr="00CC7895">
          <w:rPr>
            <w:rFonts w:ascii="Consolas" w:eastAsia="Times New Roman" w:hAnsi="Consolas" w:cs="Consolas"/>
            <w:color w:val="EA172B"/>
            <w:sz w:val="15"/>
          </w:rPr>
          <w:t xml:space="preserve"> Trivedi"</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EmailAddress</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"test.btest@gmail.com"</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59" w:author="Unknown"/>
          <w:rFonts w:ascii="Consolas" w:eastAsia="Times New Roman" w:hAnsi="Consolas" w:cs="Consolas"/>
          <w:color w:val="3C3C3C"/>
          <w:sz w:val="15"/>
          <w:szCs w:val="15"/>
        </w:rPr>
      </w:pPr>
      <w:ins w:id="26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61" w:author="Unknown"/>
          <w:rFonts w:ascii="Consolas" w:eastAsia="Times New Roman" w:hAnsi="Consolas" w:cs="Consolas"/>
          <w:color w:val="3C3C3C"/>
          <w:sz w:val="15"/>
          <w:szCs w:val="15"/>
        </w:rPr>
      </w:pPr>
      <w:ins w:id="26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user</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63" w:author="Unknown"/>
          <w:rFonts w:ascii="Consolas" w:eastAsia="Times New Roman" w:hAnsi="Consolas" w:cs="Consolas"/>
          <w:color w:val="3C3C3C"/>
          <w:sz w:val="15"/>
          <w:szCs w:val="15"/>
        </w:rPr>
      </w:pPr>
      <w:ins w:id="26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65" w:author="Unknown"/>
          <w:rFonts w:ascii="Consolas" w:eastAsia="Times New Roman" w:hAnsi="Consolas" w:cs="Consolas"/>
          <w:color w:val="3C3C3C"/>
          <w:sz w:val="15"/>
          <w:szCs w:val="15"/>
        </w:rPr>
      </w:pPr>
      <w:ins w:id="26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67" w:author="Unknown"/>
          <w:rFonts w:ascii="Consolas" w:eastAsia="Times New Roman" w:hAnsi="Consolas" w:cs="Consolas"/>
          <w:color w:val="3C3C3C"/>
          <w:sz w:val="15"/>
          <w:szCs w:val="15"/>
        </w:rPr>
      </w:pPr>
      <w:ins w:id="268"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after="0" w:line="240" w:lineRule="auto"/>
        <w:jc w:val="both"/>
        <w:textAlignment w:val="top"/>
        <w:rPr>
          <w:ins w:id="269" w:author="Unknown"/>
          <w:rFonts w:ascii="Segoe UI" w:eastAsia="Times New Roman" w:hAnsi="Segoe UI" w:cs="Segoe UI"/>
          <w:color w:val="161616"/>
          <w:sz w:val="18"/>
          <w:szCs w:val="18"/>
        </w:rPr>
      </w:pPr>
      <w:ins w:id="270" w:author="Unknown">
        <w:r w:rsidRPr="00CC7895">
          <w:rPr>
            <w:rFonts w:ascii="Segoe UI" w:eastAsia="Times New Roman" w:hAnsi="Segoe UI" w:cs="Segoe UI"/>
            <w:color w:val="161616"/>
            <w:sz w:val="18"/>
            <w:szCs w:val="18"/>
          </w:rPr>
          <w:t>Once, we have enabled the JWT based authentication, we need to pass the token with request header which marked with authorize attribute. If we call a method (that mark with authorize attribute) without token or invalid token, we will get 401 (</w:t>
        </w:r>
        <w:proofErr w:type="spellStart"/>
        <w:r w:rsidRPr="00CC7895">
          <w:rPr>
            <w:rFonts w:ascii="Segoe UI" w:eastAsia="Times New Roman" w:hAnsi="Segoe UI" w:cs="Segoe UI"/>
            <w:color w:val="161616"/>
            <w:sz w:val="18"/>
            <w:szCs w:val="18"/>
          </w:rPr>
          <w:t>UnAuthorizedAccess</w:t>
        </w:r>
        <w:proofErr w:type="spellEnd"/>
        <w:r w:rsidRPr="00CC7895">
          <w:rPr>
            <w:rFonts w:ascii="Segoe UI" w:eastAsia="Times New Roman" w:hAnsi="Segoe UI" w:cs="Segoe UI"/>
            <w:color w:val="161616"/>
            <w:sz w:val="18"/>
            <w:szCs w:val="18"/>
          </w:rPr>
          <w:t xml:space="preserve">) - HTTP status code as a response. The </w:t>
        </w:r>
        <w:proofErr w:type="spellStart"/>
        <w:r w:rsidRPr="00CC7895">
          <w:rPr>
            <w:rFonts w:ascii="Segoe UI" w:eastAsia="Times New Roman" w:hAnsi="Segoe UI" w:cs="Segoe UI"/>
            <w:color w:val="161616"/>
            <w:sz w:val="18"/>
            <w:szCs w:val="18"/>
          </w:rPr>
          <w:t>AllowAnonymous</w:t>
        </w:r>
        <w:proofErr w:type="spellEnd"/>
        <w:r w:rsidRPr="00CC7895">
          <w:rPr>
            <w:rFonts w:ascii="Segoe UI" w:eastAsia="Times New Roman" w:hAnsi="Segoe UI" w:cs="Segoe UI"/>
            <w:color w:val="161616"/>
            <w:sz w:val="18"/>
            <w:szCs w:val="18"/>
          </w:rPr>
          <w:t xml:space="preserve"> attribute help us to bypass the authentication for any action method or </w:t>
        </w:r>
        <w:proofErr w:type="gramStart"/>
        <w:r w:rsidRPr="00CC7895">
          <w:rPr>
            <w:rFonts w:ascii="Segoe UI" w:eastAsia="Times New Roman" w:hAnsi="Segoe UI" w:cs="Segoe UI"/>
            <w:color w:val="161616"/>
            <w:sz w:val="18"/>
            <w:szCs w:val="18"/>
          </w:rPr>
          <w:t>controller(</w:t>
        </w:r>
        <w:proofErr w:type="gramEnd"/>
        <w:r w:rsidRPr="00CC7895">
          <w:rPr>
            <w:rFonts w:ascii="Segoe UI" w:eastAsia="Times New Roman" w:hAnsi="Segoe UI" w:cs="Segoe UI"/>
            <w:color w:val="161616"/>
            <w:sz w:val="18"/>
            <w:szCs w:val="18"/>
          </w:rPr>
          <w:t>for all action methods within controller).</w:t>
        </w:r>
      </w:ins>
    </w:p>
    <w:p w:rsidR="00CC7895" w:rsidRPr="00CC7895" w:rsidRDefault="00CC7895" w:rsidP="00CC7895">
      <w:pPr>
        <w:shd w:val="clear" w:color="auto" w:fill="FCFCFC"/>
        <w:spacing w:before="230" w:after="173" w:line="240" w:lineRule="auto"/>
        <w:jc w:val="both"/>
        <w:textAlignment w:val="top"/>
        <w:outlineLvl w:val="1"/>
        <w:rPr>
          <w:ins w:id="271" w:author="Unknown"/>
          <w:rFonts w:ascii="Helvetica" w:eastAsia="Times New Roman" w:hAnsi="Helvetica" w:cs="Helvetica"/>
          <w:color w:val="4466C5"/>
          <w:sz w:val="35"/>
          <w:szCs w:val="35"/>
        </w:rPr>
      </w:pPr>
      <w:ins w:id="272" w:author="Unknown">
        <w:r w:rsidRPr="00CC7895">
          <w:rPr>
            <w:rFonts w:ascii="Helvetica" w:eastAsia="Times New Roman" w:hAnsi="Helvetica" w:cs="Helvetica"/>
            <w:color w:val="4466C5"/>
            <w:sz w:val="35"/>
            <w:szCs w:val="35"/>
          </w:rPr>
          <w:t>Client App in Angular 6</w:t>
        </w:r>
      </w:ins>
    </w:p>
    <w:p w:rsidR="00CC7895" w:rsidRPr="00CC7895" w:rsidRDefault="00CC7895" w:rsidP="00CC7895">
      <w:pPr>
        <w:shd w:val="clear" w:color="auto" w:fill="FCFCFC"/>
        <w:spacing w:after="0" w:line="240" w:lineRule="auto"/>
        <w:jc w:val="both"/>
        <w:textAlignment w:val="top"/>
        <w:rPr>
          <w:ins w:id="273" w:author="Unknown"/>
          <w:rFonts w:ascii="Segoe UI" w:eastAsia="Times New Roman" w:hAnsi="Segoe UI" w:cs="Segoe UI"/>
          <w:color w:val="161616"/>
          <w:sz w:val="18"/>
          <w:szCs w:val="18"/>
        </w:rPr>
      </w:pPr>
      <w:ins w:id="274" w:author="Unknown">
        <w:r w:rsidRPr="00CC7895">
          <w:rPr>
            <w:rFonts w:ascii="Segoe UI" w:eastAsia="Times New Roman" w:hAnsi="Segoe UI" w:cs="Segoe UI"/>
            <w:color w:val="161616"/>
            <w:sz w:val="18"/>
            <w:szCs w:val="18"/>
          </w:rPr>
          <w:t>Asp.net core Angular Template creates an Angular app in our project under “</w:t>
        </w:r>
        <w:proofErr w:type="spellStart"/>
        <w:r w:rsidRPr="00CC7895">
          <w:rPr>
            <w:rFonts w:ascii="Segoe UI" w:eastAsia="Times New Roman" w:hAnsi="Segoe UI" w:cs="Segoe UI"/>
            <w:color w:val="161616"/>
            <w:sz w:val="18"/>
            <w:szCs w:val="18"/>
          </w:rPr>
          <w:t>ClientApp</w:t>
        </w:r>
        <w:proofErr w:type="spellEnd"/>
        <w:r w:rsidRPr="00CC7895">
          <w:rPr>
            <w:rFonts w:ascii="Segoe UI" w:eastAsia="Times New Roman" w:hAnsi="Segoe UI" w:cs="Segoe UI"/>
            <w:color w:val="161616"/>
            <w:sz w:val="18"/>
            <w:szCs w:val="18"/>
          </w:rPr>
          <w:t xml:space="preserve">” folder. Alternatively, we can create an Angular App using Angular CLI (https://cli.angular.io/). To configure SPA (Single Page Application) with angular and ASP.net core web API, we need to register an SPA service in configuring method of startup class and supply source path. Also, during the development, we need to run the angular command to start the angular application. The commands that are used during start app can be defined in the </w:t>
        </w:r>
        <w:proofErr w:type="spellStart"/>
        <w:r w:rsidRPr="00CC7895">
          <w:rPr>
            <w:rFonts w:ascii="Segoe UI" w:eastAsia="Times New Roman" w:hAnsi="Segoe UI" w:cs="Segoe UI"/>
            <w:color w:val="161616"/>
            <w:sz w:val="18"/>
            <w:szCs w:val="18"/>
          </w:rPr>
          <w:t>package.json</w:t>
        </w:r>
        <w:proofErr w:type="spellEnd"/>
        <w:r w:rsidRPr="00CC7895">
          <w:rPr>
            <w:rFonts w:ascii="Segoe UI" w:eastAsia="Times New Roman" w:hAnsi="Segoe UI" w:cs="Segoe UI"/>
            <w:color w:val="161616"/>
            <w:sz w:val="18"/>
            <w:szCs w:val="18"/>
          </w:rPr>
          <w:t xml:space="preserve"> file. Using Following code, we can configure SPA.</w:t>
        </w:r>
      </w:ins>
    </w:p>
    <w:p w:rsidR="00CC7895" w:rsidRPr="00CC7895" w:rsidRDefault="00CC7895" w:rsidP="00CC7895">
      <w:pPr>
        <w:shd w:val="clear" w:color="auto" w:fill="FCFCFC"/>
        <w:spacing w:after="0" w:line="240" w:lineRule="auto"/>
        <w:jc w:val="both"/>
        <w:textAlignment w:val="top"/>
        <w:rPr>
          <w:ins w:id="275" w:author="Unknown"/>
          <w:rFonts w:ascii="Segoe UI" w:eastAsia="Times New Roman" w:hAnsi="Segoe UI" w:cs="Segoe UI"/>
          <w:color w:val="161616"/>
          <w:sz w:val="18"/>
          <w:szCs w:val="18"/>
        </w:rPr>
      </w:pPr>
      <w:proofErr w:type="spellStart"/>
      <w:ins w:id="276" w:author="Unknown">
        <w:r w:rsidRPr="00CC7895">
          <w:rPr>
            <w:rFonts w:ascii="Segoe UI" w:eastAsia="Times New Roman" w:hAnsi="Segoe UI" w:cs="Segoe UI"/>
            <w:color w:val="161616"/>
            <w:sz w:val="18"/>
            <w:szCs w:val="18"/>
          </w:rPr>
          <w:t>Startup.cs</w:t>
        </w:r>
        <w:proofErr w:type="spellEnd"/>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77" w:author="Unknown"/>
          <w:rFonts w:ascii="Consolas" w:eastAsia="Times New Roman" w:hAnsi="Consolas" w:cs="Consolas"/>
          <w:color w:val="3C3C3C"/>
          <w:sz w:val="15"/>
          <w:szCs w:val="15"/>
        </w:rPr>
      </w:pPr>
      <w:ins w:id="278" w:author="Unknown">
        <w:r w:rsidRPr="00CC7895">
          <w:rPr>
            <w:rFonts w:ascii="Consolas" w:eastAsia="Times New Roman" w:hAnsi="Consolas" w:cs="Consolas"/>
            <w:color w:val="0000FF"/>
            <w:sz w:val="15"/>
          </w:rPr>
          <w:t>public</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void</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Configure</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IApplicationBuilder</w:t>
        </w:r>
        <w:proofErr w:type="spellEnd"/>
        <w:r w:rsidRPr="00CC7895">
          <w:rPr>
            <w:rFonts w:ascii="Consolas" w:eastAsia="Times New Roman" w:hAnsi="Consolas" w:cs="Consolas"/>
            <w:color w:val="000000"/>
            <w:sz w:val="15"/>
          </w:rPr>
          <w:t xml:space="preserve"> app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IHostingEnvironment</w:t>
        </w:r>
        <w:proofErr w:type="spellEnd"/>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env</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79" w:author="Unknown"/>
          <w:rFonts w:ascii="Consolas" w:eastAsia="Times New Roman" w:hAnsi="Consolas" w:cs="Consolas"/>
          <w:color w:val="3C3C3C"/>
          <w:sz w:val="15"/>
          <w:szCs w:val="15"/>
        </w:rPr>
      </w:pPr>
      <w:ins w:id="280"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81" w:author="Unknown"/>
          <w:rFonts w:ascii="Consolas" w:eastAsia="Times New Roman" w:hAnsi="Consolas" w:cs="Consolas"/>
          <w:color w:val="3C3C3C"/>
          <w:sz w:val="15"/>
          <w:szCs w:val="15"/>
        </w:rPr>
      </w:pPr>
      <w:ins w:id="282"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83" w:author="Unknown"/>
          <w:rFonts w:ascii="Consolas" w:eastAsia="Times New Roman" w:hAnsi="Consolas" w:cs="Consolas"/>
          <w:color w:val="3C3C3C"/>
          <w:sz w:val="15"/>
          <w:szCs w:val="15"/>
        </w:rPr>
      </w:pPr>
      <w:ins w:id="284"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85" w:author="Unknown"/>
          <w:rFonts w:ascii="Consolas" w:eastAsia="Times New Roman" w:hAnsi="Consolas" w:cs="Consolas"/>
          <w:color w:val="3C3C3C"/>
          <w:sz w:val="15"/>
          <w:szCs w:val="15"/>
        </w:rPr>
      </w:pPr>
      <w:proofErr w:type="spellStart"/>
      <w:ins w:id="286" w:author="Unknown">
        <w:r w:rsidRPr="00CC7895">
          <w:rPr>
            <w:rFonts w:ascii="Consolas" w:eastAsia="Times New Roman" w:hAnsi="Consolas" w:cs="Consolas"/>
            <w:color w:val="000000"/>
            <w:sz w:val="15"/>
          </w:rPr>
          <w:t>app</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UseMvc</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routes </w:t>
        </w:r>
        <w:r w:rsidRPr="00CC7895">
          <w:rPr>
            <w:rFonts w:ascii="Consolas" w:eastAsia="Times New Roman" w:hAnsi="Consolas" w:cs="Consolas"/>
            <w:color w:val="666600"/>
            <w:sz w:val="15"/>
          </w:rPr>
          <w:t>=&gt;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87" w:author="Unknown"/>
          <w:rFonts w:ascii="Consolas" w:eastAsia="Times New Roman" w:hAnsi="Consolas" w:cs="Consolas"/>
          <w:color w:val="3C3C3C"/>
          <w:sz w:val="15"/>
          <w:szCs w:val="15"/>
        </w:rPr>
      </w:pPr>
      <w:ins w:id="288"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89" w:author="Unknown"/>
          <w:rFonts w:ascii="Consolas" w:eastAsia="Times New Roman" w:hAnsi="Consolas" w:cs="Consolas"/>
          <w:color w:val="3C3C3C"/>
          <w:sz w:val="15"/>
          <w:szCs w:val="15"/>
        </w:rPr>
      </w:pPr>
      <w:proofErr w:type="spellStart"/>
      <w:ins w:id="290" w:author="Unknown">
        <w:r w:rsidRPr="00CC7895">
          <w:rPr>
            <w:rFonts w:ascii="Consolas" w:eastAsia="Times New Roman" w:hAnsi="Consolas" w:cs="Consolas"/>
            <w:color w:val="000000"/>
            <w:sz w:val="15"/>
          </w:rPr>
          <w:t>routes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MapRoute</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91" w:author="Unknown"/>
          <w:rFonts w:ascii="Consolas" w:eastAsia="Times New Roman" w:hAnsi="Consolas" w:cs="Consolas"/>
          <w:color w:val="3C3C3C"/>
          <w:sz w:val="15"/>
          <w:szCs w:val="15"/>
        </w:rPr>
      </w:pPr>
      <w:ins w:id="292" w:author="Unknown">
        <w:r w:rsidRPr="00CC7895">
          <w:rPr>
            <w:rFonts w:ascii="Consolas" w:eastAsia="Times New Roman" w:hAnsi="Consolas" w:cs="Consolas"/>
            <w:color w:val="000000"/>
            <w:sz w:val="15"/>
          </w:rPr>
          <w:t>name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"default"</w:t>
        </w:r>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93" w:author="Unknown"/>
          <w:rFonts w:ascii="Consolas" w:eastAsia="Times New Roman" w:hAnsi="Consolas" w:cs="Consolas"/>
          <w:color w:val="3C3C3C"/>
          <w:sz w:val="15"/>
          <w:szCs w:val="15"/>
        </w:rPr>
      </w:pPr>
      <w:proofErr w:type="gramStart"/>
      <w:ins w:id="294" w:author="Unknown">
        <w:r w:rsidRPr="00CC7895">
          <w:rPr>
            <w:rFonts w:ascii="Consolas" w:eastAsia="Times New Roman" w:hAnsi="Consolas" w:cs="Consolas"/>
            <w:color w:val="0000FF"/>
            <w:sz w:val="15"/>
          </w:rPr>
          <w:t>template</w:t>
        </w:r>
        <w:proofErr w:type="gram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"{controller}/{action=Index}/{id?}"</w:t>
        </w:r>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95" w:author="Unknown"/>
          <w:rFonts w:ascii="Consolas" w:eastAsia="Times New Roman" w:hAnsi="Consolas" w:cs="Consolas"/>
          <w:color w:val="3C3C3C"/>
          <w:sz w:val="15"/>
          <w:szCs w:val="15"/>
        </w:rPr>
      </w:pPr>
      <w:ins w:id="296"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97" w:author="Unknown"/>
          <w:rFonts w:ascii="Consolas" w:eastAsia="Times New Roman" w:hAnsi="Consolas" w:cs="Consolas"/>
          <w:color w:val="3C3C3C"/>
          <w:sz w:val="15"/>
          <w:szCs w:val="15"/>
        </w:rPr>
      </w:pPr>
      <w:ins w:id="298" w:author="Unknown">
        <w:r w:rsidRPr="00CC7895">
          <w:rPr>
            <w:rFonts w:ascii="Consolas" w:eastAsia="Times New Roman" w:hAnsi="Consolas" w:cs="Consolas"/>
            <w:color w:val="000000"/>
            <w:sz w:val="15"/>
          </w:rPr>
          <w:t> </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299" w:author="Unknown"/>
          <w:rFonts w:ascii="Consolas" w:eastAsia="Times New Roman" w:hAnsi="Consolas" w:cs="Consolas"/>
          <w:color w:val="3C3C3C"/>
          <w:sz w:val="15"/>
          <w:szCs w:val="15"/>
        </w:rPr>
      </w:pPr>
      <w:proofErr w:type="spellStart"/>
      <w:ins w:id="300" w:author="Unknown">
        <w:r w:rsidRPr="00CC7895">
          <w:rPr>
            <w:rFonts w:ascii="Consolas" w:eastAsia="Times New Roman" w:hAnsi="Consolas" w:cs="Consolas"/>
            <w:color w:val="000000"/>
            <w:sz w:val="15"/>
          </w:rPr>
          <w:t>app</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UseSpa</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spa </w:t>
        </w:r>
        <w:r w:rsidRPr="00CC7895">
          <w:rPr>
            <w:rFonts w:ascii="Consolas" w:eastAsia="Times New Roman" w:hAnsi="Consolas" w:cs="Consolas"/>
            <w:color w:val="666600"/>
            <w:sz w:val="15"/>
          </w:rPr>
          <w:t>=&gt;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01" w:author="Unknown"/>
          <w:rFonts w:ascii="Consolas" w:eastAsia="Times New Roman" w:hAnsi="Consolas" w:cs="Consolas"/>
          <w:color w:val="3C3C3C"/>
          <w:sz w:val="15"/>
          <w:szCs w:val="15"/>
        </w:rPr>
      </w:pPr>
      <w:ins w:id="302"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03" w:author="Unknown"/>
          <w:rFonts w:ascii="Consolas" w:eastAsia="Times New Roman" w:hAnsi="Consolas" w:cs="Consolas"/>
          <w:color w:val="3C3C3C"/>
          <w:sz w:val="15"/>
          <w:szCs w:val="15"/>
        </w:rPr>
      </w:pPr>
      <w:ins w:id="304" w:author="Unknown">
        <w:r w:rsidRPr="00CC7895">
          <w:rPr>
            <w:rFonts w:ascii="Consolas" w:eastAsia="Times New Roman" w:hAnsi="Consolas" w:cs="Consolas"/>
            <w:i/>
            <w:iCs/>
            <w:color w:val="006600"/>
            <w:sz w:val="15"/>
          </w:rPr>
          <w:t>// To learn more about options for serving an Angular SPA from ASP.NET Core,</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05" w:author="Unknown"/>
          <w:rFonts w:ascii="Consolas" w:eastAsia="Times New Roman" w:hAnsi="Consolas" w:cs="Consolas"/>
          <w:color w:val="3C3C3C"/>
          <w:sz w:val="15"/>
          <w:szCs w:val="15"/>
        </w:rPr>
      </w:pPr>
      <w:ins w:id="306" w:author="Unknown">
        <w:r w:rsidRPr="00CC7895">
          <w:rPr>
            <w:rFonts w:ascii="Consolas" w:eastAsia="Times New Roman" w:hAnsi="Consolas" w:cs="Consolas"/>
            <w:i/>
            <w:iCs/>
            <w:color w:val="006600"/>
            <w:sz w:val="15"/>
          </w:rPr>
          <w:t>// see https://go.microsoft.com/fwlink/?linkid=864501</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07" w:author="Unknown"/>
          <w:rFonts w:ascii="Consolas" w:eastAsia="Times New Roman" w:hAnsi="Consolas" w:cs="Consolas"/>
          <w:color w:val="3C3C3C"/>
          <w:sz w:val="15"/>
          <w:szCs w:val="15"/>
        </w:rPr>
      </w:pPr>
      <w:ins w:id="308" w:author="Unknown">
        <w:r w:rsidRPr="00CC7895">
          <w:rPr>
            <w:rFonts w:ascii="Consolas" w:eastAsia="Times New Roman" w:hAnsi="Consolas" w:cs="Consolas"/>
            <w:color w:val="000000"/>
            <w:sz w:val="15"/>
          </w:rPr>
          <w:t> </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09" w:author="Unknown"/>
          <w:rFonts w:ascii="Consolas" w:eastAsia="Times New Roman" w:hAnsi="Consolas" w:cs="Consolas"/>
          <w:color w:val="3C3C3C"/>
          <w:sz w:val="15"/>
          <w:szCs w:val="15"/>
        </w:rPr>
      </w:pPr>
      <w:proofErr w:type="spellStart"/>
      <w:ins w:id="310" w:author="Unknown">
        <w:r w:rsidRPr="00CC7895">
          <w:rPr>
            <w:rFonts w:ascii="Consolas" w:eastAsia="Times New Roman" w:hAnsi="Consolas" w:cs="Consolas"/>
            <w:color w:val="000000"/>
            <w:sz w:val="15"/>
          </w:rPr>
          <w:t>spa</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Options</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SourcePath</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ClientApp</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11" w:author="Unknown"/>
          <w:rFonts w:ascii="Consolas" w:eastAsia="Times New Roman" w:hAnsi="Consolas" w:cs="Consolas"/>
          <w:color w:val="3C3C3C"/>
          <w:sz w:val="15"/>
          <w:szCs w:val="15"/>
        </w:rPr>
      </w:pPr>
      <w:ins w:id="312" w:author="Unknown">
        <w:r w:rsidRPr="00CC7895">
          <w:rPr>
            <w:rFonts w:ascii="Consolas" w:eastAsia="Times New Roman" w:hAnsi="Consolas" w:cs="Consolas"/>
            <w:color w:val="000000"/>
            <w:sz w:val="15"/>
          </w:rPr>
          <w:t> </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13" w:author="Unknown"/>
          <w:rFonts w:ascii="Consolas" w:eastAsia="Times New Roman" w:hAnsi="Consolas" w:cs="Consolas"/>
          <w:color w:val="3C3C3C"/>
          <w:sz w:val="15"/>
          <w:szCs w:val="15"/>
        </w:rPr>
      </w:pPr>
      <w:ins w:id="314" w:author="Unknown">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00"/>
            <w:sz w:val="15"/>
          </w:rPr>
          <w:t>env</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IsDevelopment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15" w:author="Unknown"/>
          <w:rFonts w:ascii="Consolas" w:eastAsia="Times New Roman" w:hAnsi="Consolas" w:cs="Consolas"/>
          <w:color w:val="3C3C3C"/>
          <w:sz w:val="15"/>
          <w:szCs w:val="15"/>
        </w:rPr>
      </w:pPr>
      <w:ins w:id="316"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17" w:author="Unknown"/>
          <w:rFonts w:ascii="Consolas" w:eastAsia="Times New Roman" w:hAnsi="Consolas" w:cs="Consolas"/>
          <w:color w:val="3C3C3C"/>
          <w:sz w:val="15"/>
          <w:szCs w:val="15"/>
        </w:rPr>
      </w:pPr>
      <w:proofErr w:type="spellStart"/>
      <w:ins w:id="318" w:author="Unknown">
        <w:r w:rsidRPr="00CC7895">
          <w:rPr>
            <w:rFonts w:ascii="Consolas" w:eastAsia="Times New Roman" w:hAnsi="Consolas" w:cs="Consolas"/>
            <w:color w:val="000000"/>
            <w:sz w:val="15"/>
          </w:rPr>
          <w:t>spa</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UseAngularCliServer</w:t>
        </w:r>
        <w:proofErr w:type="spellEnd"/>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00"/>
            <w:sz w:val="15"/>
          </w:rPr>
          <w:t>npmScript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"start"</w:t>
        </w:r>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19" w:author="Unknown"/>
          <w:rFonts w:ascii="Consolas" w:eastAsia="Times New Roman" w:hAnsi="Consolas" w:cs="Consolas"/>
          <w:color w:val="3C3C3C"/>
          <w:sz w:val="15"/>
          <w:szCs w:val="15"/>
        </w:rPr>
      </w:pPr>
      <w:ins w:id="320"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21" w:author="Unknown"/>
          <w:rFonts w:ascii="Consolas" w:eastAsia="Times New Roman" w:hAnsi="Consolas" w:cs="Consolas"/>
          <w:color w:val="3C3C3C"/>
          <w:sz w:val="15"/>
          <w:szCs w:val="15"/>
        </w:rPr>
      </w:pPr>
      <w:ins w:id="322" w:author="Unknown">
        <w:r w:rsidRPr="00CC7895">
          <w:rPr>
            <w:rFonts w:ascii="Consolas" w:eastAsia="Times New Roman" w:hAnsi="Consolas" w:cs="Consolas"/>
            <w:color w:val="666600"/>
            <w:sz w:val="15"/>
          </w:rPr>
          <w:t>});</w:t>
        </w:r>
      </w:ins>
    </w:p>
    <w:p w:rsidR="00CC7895" w:rsidRPr="00CC7895" w:rsidRDefault="00CC7895" w:rsidP="00CC789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23" w:author="Unknown"/>
          <w:rFonts w:ascii="Consolas" w:eastAsia="Times New Roman" w:hAnsi="Consolas" w:cs="Consolas"/>
          <w:color w:val="3C3C3C"/>
          <w:sz w:val="15"/>
          <w:szCs w:val="15"/>
        </w:rPr>
      </w:pPr>
      <w:ins w:id="324"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after="0" w:line="240" w:lineRule="auto"/>
        <w:jc w:val="center"/>
        <w:textAlignment w:val="top"/>
        <w:rPr>
          <w:ins w:id="325" w:author="Unknown"/>
          <w:rFonts w:ascii="Segoe UI" w:eastAsia="Times New Roman" w:hAnsi="Segoe UI" w:cs="Segoe UI"/>
          <w:color w:val="161616"/>
          <w:sz w:val="18"/>
          <w:szCs w:val="18"/>
        </w:rPr>
      </w:pPr>
      <w:r>
        <w:rPr>
          <w:rFonts w:ascii="Segoe UI" w:eastAsia="Times New Roman" w:hAnsi="Segoe UI" w:cs="Segoe UI"/>
          <w:noProof/>
          <w:color w:val="161616"/>
          <w:sz w:val="18"/>
          <w:szCs w:val="18"/>
        </w:rPr>
        <w:lastRenderedPageBreak/>
        <w:drawing>
          <wp:inline distT="0" distB="0" distL="0" distR="0">
            <wp:extent cx="5610860" cy="2435860"/>
            <wp:effectExtent l="19050" t="0" r="8890" b="0"/>
            <wp:docPr id="5" name="Picture 5" descr="https://dotnettricks.blob.core.windows.net/img/aspnetcore/core-c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tnettricks.blob.core.windows.net/img/aspnetcore/core-co4.png"/>
                    <pic:cNvPicPr>
                      <a:picLocks noChangeAspect="1" noChangeArrowheads="1"/>
                    </pic:cNvPicPr>
                  </pic:nvPicPr>
                  <pic:blipFill>
                    <a:blip r:embed="rId11"/>
                    <a:srcRect/>
                    <a:stretch>
                      <a:fillRect/>
                    </a:stretch>
                  </pic:blipFill>
                  <pic:spPr bwMode="auto">
                    <a:xfrm>
                      <a:off x="0" y="0"/>
                      <a:ext cx="5610860" cy="2435860"/>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after="0" w:line="240" w:lineRule="auto"/>
        <w:jc w:val="both"/>
        <w:textAlignment w:val="top"/>
        <w:rPr>
          <w:ins w:id="326" w:author="Unknown"/>
          <w:rFonts w:ascii="Segoe UI" w:eastAsia="Times New Roman" w:hAnsi="Segoe UI" w:cs="Segoe UI"/>
          <w:color w:val="161616"/>
          <w:sz w:val="18"/>
          <w:szCs w:val="18"/>
        </w:rPr>
      </w:pPr>
      <w:ins w:id="327" w:author="Unknown">
        <w:r w:rsidRPr="00CC7895">
          <w:rPr>
            <w:rFonts w:ascii="Segoe UI" w:eastAsia="Times New Roman" w:hAnsi="Segoe UI" w:cs="Segoe UI"/>
            <w:color w:val="161616"/>
            <w:sz w:val="18"/>
            <w:szCs w:val="18"/>
          </w:rPr>
          <w:t>I have created following code structure for Angular application. Here, I have created all client code under “</w:t>
        </w:r>
        <w:proofErr w:type="spellStart"/>
        <w:r w:rsidRPr="00CC7895">
          <w:rPr>
            <w:rFonts w:ascii="Segoe UI" w:eastAsia="Times New Roman" w:hAnsi="Segoe UI" w:cs="Segoe UI"/>
            <w:color w:val="161616"/>
            <w:sz w:val="18"/>
            <w:szCs w:val="18"/>
          </w:rPr>
          <w:t>scr</w:t>
        </w:r>
        <w:proofErr w:type="spellEnd"/>
        <w:r w:rsidRPr="00CC7895">
          <w:rPr>
            <w:rFonts w:ascii="Segoe UI" w:eastAsia="Times New Roman" w:hAnsi="Segoe UI" w:cs="Segoe UI"/>
            <w:color w:val="161616"/>
            <w:sz w:val="18"/>
            <w:szCs w:val="18"/>
          </w:rPr>
          <w:t>\app” folder. I have created Login component that take user credential and with help of authorization service, it stored JWT in HTML 5 local storage.</w:t>
        </w:r>
      </w:ins>
    </w:p>
    <w:p w:rsidR="00CC7895" w:rsidRPr="00CC7895" w:rsidRDefault="00CC7895" w:rsidP="00CC7895">
      <w:pPr>
        <w:shd w:val="clear" w:color="auto" w:fill="FCFCFC"/>
        <w:spacing w:after="0" w:line="240" w:lineRule="auto"/>
        <w:jc w:val="center"/>
        <w:textAlignment w:val="top"/>
        <w:rPr>
          <w:ins w:id="328" w:author="Unknown"/>
          <w:rFonts w:ascii="Segoe UI" w:eastAsia="Times New Roman" w:hAnsi="Segoe UI" w:cs="Segoe UI"/>
          <w:color w:val="161616"/>
          <w:sz w:val="18"/>
          <w:szCs w:val="18"/>
        </w:rPr>
      </w:pPr>
      <w:r>
        <w:rPr>
          <w:rFonts w:ascii="Segoe UI" w:eastAsia="Times New Roman" w:hAnsi="Segoe UI" w:cs="Segoe UI"/>
          <w:noProof/>
          <w:color w:val="161616"/>
          <w:sz w:val="18"/>
          <w:szCs w:val="18"/>
        </w:rPr>
        <w:drawing>
          <wp:inline distT="0" distB="0" distL="0" distR="0">
            <wp:extent cx="2589530" cy="4630420"/>
            <wp:effectExtent l="19050" t="0" r="1270" b="0"/>
            <wp:docPr id="6" name="Picture 6" descr="https://dotnettricks.blob.core.windows.net/img/aspnetcore/core-c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tnettricks.blob.core.windows.net/img/aspnetcore/core-co5.png"/>
                    <pic:cNvPicPr>
                      <a:picLocks noChangeAspect="1" noChangeArrowheads="1"/>
                    </pic:cNvPicPr>
                  </pic:nvPicPr>
                  <pic:blipFill>
                    <a:blip r:embed="rId12"/>
                    <a:srcRect/>
                    <a:stretch>
                      <a:fillRect/>
                    </a:stretch>
                  </pic:blipFill>
                  <pic:spPr bwMode="auto">
                    <a:xfrm>
                      <a:off x="0" y="0"/>
                      <a:ext cx="2589530" cy="4630420"/>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before="230" w:after="173" w:line="240" w:lineRule="auto"/>
        <w:jc w:val="both"/>
        <w:textAlignment w:val="top"/>
        <w:outlineLvl w:val="1"/>
        <w:rPr>
          <w:ins w:id="329" w:author="Unknown"/>
          <w:rFonts w:ascii="Helvetica" w:eastAsia="Times New Roman" w:hAnsi="Helvetica" w:cs="Helvetica"/>
          <w:color w:val="4466C5"/>
          <w:sz w:val="35"/>
          <w:szCs w:val="35"/>
        </w:rPr>
      </w:pPr>
      <w:ins w:id="330" w:author="Unknown">
        <w:r w:rsidRPr="00CC7895">
          <w:rPr>
            <w:rFonts w:ascii="Helvetica" w:eastAsia="Times New Roman" w:hAnsi="Helvetica" w:cs="Helvetica"/>
            <w:color w:val="4466C5"/>
            <w:sz w:val="35"/>
            <w:szCs w:val="35"/>
          </w:rPr>
          <w:t>Authentication Service</w:t>
        </w:r>
      </w:ins>
    </w:p>
    <w:p w:rsidR="00CC7895" w:rsidRPr="00CC7895" w:rsidRDefault="00CC7895" w:rsidP="00CC7895">
      <w:pPr>
        <w:shd w:val="clear" w:color="auto" w:fill="FCFCFC"/>
        <w:spacing w:after="0" w:line="240" w:lineRule="auto"/>
        <w:jc w:val="both"/>
        <w:textAlignment w:val="top"/>
        <w:rPr>
          <w:ins w:id="331" w:author="Unknown"/>
          <w:rFonts w:ascii="Segoe UI" w:eastAsia="Times New Roman" w:hAnsi="Segoe UI" w:cs="Segoe UI"/>
          <w:color w:val="161616"/>
          <w:sz w:val="18"/>
          <w:szCs w:val="18"/>
        </w:rPr>
      </w:pPr>
      <w:ins w:id="332" w:author="Unknown">
        <w:r w:rsidRPr="00CC7895">
          <w:rPr>
            <w:rFonts w:ascii="Segoe UI" w:eastAsia="Times New Roman" w:hAnsi="Segoe UI" w:cs="Segoe UI"/>
            <w:b/>
            <w:bCs/>
            <w:color w:val="161616"/>
            <w:sz w:val="18"/>
            <w:szCs w:val="18"/>
          </w:rPr>
          <w:t>Path</w:t>
        </w:r>
        <w:r w:rsidRPr="00CC7895">
          <w:rPr>
            <w:rFonts w:ascii="Segoe UI" w:eastAsia="Times New Roman" w:hAnsi="Segoe UI" w:cs="Segoe UI"/>
            <w:color w:val="161616"/>
            <w:sz w:val="18"/>
            <w:szCs w:val="18"/>
          </w:rPr>
          <w:t> </w:t>
        </w:r>
        <w:r w:rsidRPr="00CC7895">
          <w:rPr>
            <w:rFonts w:ascii="Consolas" w:eastAsia="Times New Roman" w:hAnsi="Consolas" w:cs="Consolas"/>
            <w:color w:val="5676CB"/>
            <w:sz w:val="17"/>
          </w:rPr>
          <w:t>\</w:t>
        </w:r>
        <w:proofErr w:type="spellStart"/>
        <w:r w:rsidRPr="00CC7895">
          <w:rPr>
            <w:rFonts w:ascii="Consolas" w:eastAsia="Times New Roman" w:hAnsi="Consolas" w:cs="Consolas"/>
            <w:color w:val="5676CB"/>
            <w:sz w:val="17"/>
          </w:rPr>
          <w:t>ClientApp</w:t>
        </w:r>
        <w:proofErr w:type="spellEnd"/>
        <w:r w:rsidRPr="00CC7895">
          <w:rPr>
            <w:rFonts w:ascii="Consolas" w:eastAsia="Times New Roman" w:hAnsi="Consolas" w:cs="Consolas"/>
            <w:color w:val="5676CB"/>
            <w:sz w:val="17"/>
          </w:rPr>
          <w:t>\</w:t>
        </w:r>
        <w:proofErr w:type="spellStart"/>
        <w:r w:rsidRPr="00CC7895">
          <w:rPr>
            <w:rFonts w:ascii="Consolas" w:eastAsia="Times New Roman" w:hAnsi="Consolas" w:cs="Consolas"/>
            <w:color w:val="5676CB"/>
            <w:sz w:val="17"/>
          </w:rPr>
          <w:t>src</w:t>
        </w:r>
        <w:proofErr w:type="spellEnd"/>
        <w:r w:rsidRPr="00CC7895">
          <w:rPr>
            <w:rFonts w:ascii="Consolas" w:eastAsia="Times New Roman" w:hAnsi="Consolas" w:cs="Consolas"/>
            <w:color w:val="5676CB"/>
            <w:sz w:val="17"/>
          </w:rPr>
          <w:t>\app\Services\</w:t>
        </w:r>
        <w:proofErr w:type="spellStart"/>
        <w:r w:rsidRPr="00CC7895">
          <w:rPr>
            <w:rFonts w:ascii="Consolas" w:eastAsia="Times New Roman" w:hAnsi="Consolas" w:cs="Consolas"/>
            <w:color w:val="5676CB"/>
            <w:sz w:val="17"/>
          </w:rPr>
          <w:t>authentication.service.ts</w:t>
        </w:r>
        <w:proofErr w:type="spellEnd"/>
      </w:ins>
    </w:p>
    <w:p w:rsidR="00CC7895" w:rsidRPr="00CC7895" w:rsidRDefault="00CC7895" w:rsidP="00CC7895">
      <w:pPr>
        <w:shd w:val="clear" w:color="auto" w:fill="FCFCFC"/>
        <w:spacing w:after="0" w:line="240" w:lineRule="auto"/>
        <w:jc w:val="both"/>
        <w:textAlignment w:val="top"/>
        <w:rPr>
          <w:ins w:id="333" w:author="Unknown"/>
          <w:rFonts w:ascii="Segoe UI" w:eastAsia="Times New Roman" w:hAnsi="Segoe UI" w:cs="Segoe UI"/>
          <w:color w:val="161616"/>
          <w:sz w:val="18"/>
          <w:szCs w:val="18"/>
        </w:rPr>
      </w:pPr>
      <w:ins w:id="334" w:author="Unknown">
        <w:r w:rsidRPr="00CC7895">
          <w:rPr>
            <w:rFonts w:ascii="Segoe UI" w:eastAsia="Times New Roman" w:hAnsi="Segoe UI" w:cs="Segoe UI"/>
            <w:color w:val="161616"/>
            <w:sz w:val="18"/>
            <w:szCs w:val="18"/>
          </w:rPr>
          <w:lastRenderedPageBreak/>
          <w:t>Authentication Service is responsible to provide login and logout feature to the application. This service post user credential to the web API for Login and check the response. If the response is successful, so response contains the JSON web token and token details are stored in local storage. If the response is not successful, it returns the error which is display by the login component. The local storage shared the data between browser sessions and data also preserve in local storage event if refresh the browser. Alternatively, we can store token information within windows session storage. The session storage cannot share the information between browser sessions. For Logout, it simply removes the token from local storage</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35" w:author="Unknown"/>
          <w:rFonts w:ascii="Consolas" w:eastAsia="Times New Roman" w:hAnsi="Consolas" w:cs="Consolas"/>
          <w:color w:val="3C3C3C"/>
          <w:sz w:val="15"/>
          <w:szCs w:val="15"/>
        </w:rPr>
      </w:pPr>
      <w:ins w:id="336"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Injectable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'@angular/core'</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37" w:author="Unknown"/>
          <w:rFonts w:ascii="Consolas" w:eastAsia="Times New Roman" w:hAnsi="Consolas" w:cs="Consolas"/>
          <w:color w:val="3C3C3C"/>
          <w:sz w:val="15"/>
          <w:szCs w:val="15"/>
        </w:rPr>
      </w:pPr>
      <w:ins w:id="338"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HttpClient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'@angular/common/http'</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39" w:author="Unknown"/>
          <w:rFonts w:ascii="Consolas" w:eastAsia="Times New Roman" w:hAnsi="Consolas" w:cs="Consolas"/>
          <w:color w:val="3C3C3C"/>
          <w:sz w:val="15"/>
          <w:szCs w:val="15"/>
        </w:rPr>
      </w:pPr>
      <w:ins w:id="340"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map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rxjs</w:t>
        </w:r>
        <w:proofErr w:type="spellEnd"/>
        <w:r w:rsidRPr="00CC7895">
          <w:rPr>
            <w:rFonts w:ascii="Consolas" w:eastAsia="Times New Roman" w:hAnsi="Consolas" w:cs="Consolas"/>
            <w:color w:val="EA172B"/>
            <w:sz w:val="15"/>
          </w:rPr>
          <w:t>/operators'</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41" w:author="Unknown"/>
          <w:rFonts w:ascii="Consolas" w:eastAsia="Times New Roman" w:hAnsi="Consolas" w:cs="Consolas"/>
          <w:color w:val="3C3C3C"/>
          <w:sz w:val="15"/>
          <w:szCs w:val="15"/>
        </w:rPr>
      </w:pPr>
      <w:ins w:id="342" w:author="Unknown">
        <w:r w:rsidRPr="00CC7895">
          <w:rPr>
            <w:rFonts w:ascii="Consolas" w:eastAsia="Times New Roman" w:hAnsi="Consolas" w:cs="Consolas"/>
            <w:color w:val="000000"/>
            <w:sz w:val="15"/>
          </w:rPr>
          <w:t> </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43" w:author="Unknown"/>
          <w:rFonts w:ascii="Consolas" w:eastAsia="Times New Roman" w:hAnsi="Consolas" w:cs="Consolas"/>
          <w:color w:val="3C3C3C"/>
          <w:sz w:val="15"/>
          <w:szCs w:val="15"/>
        </w:rPr>
      </w:pPr>
      <w:ins w:id="344" w:author="Unknown">
        <w:r w:rsidRPr="00CC7895">
          <w:rPr>
            <w:rFonts w:ascii="Consolas" w:eastAsia="Times New Roman" w:hAnsi="Consolas" w:cs="Consolas"/>
            <w:color w:val="FF0000"/>
            <w:sz w:val="15"/>
          </w:rPr>
          <w:t>@Injectable</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45" w:author="Unknown"/>
          <w:rFonts w:ascii="Consolas" w:eastAsia="Times New Roman" w:hAnsi="Consolas" w:cs="Consolas"/>
          <w:color w:val="3C3C3C"/>
          <w:sz w:val="15"/>
          <w:szCs w:val="15"/>
        </w:rPr>
      </w:pPr>
      <w:ins w:id="346" w:author="Unknown">
        <w:r w:rsidRPr="00CC7895">
          <w:rPr>
            <w:rFonts w:ascii="Consolas" w:eastAsia="Times New Roman" w:hAnsi="Consolas" w:cs="Consolas"/>
            <w:color w:val="0000FF"/>
            <w:sz w:val="15"/>
          </w:rPr>
          <w:t>export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AuthenticationService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47" w:author="Unknown"/>
          <w:rFonts w:ascii="Consolas" w:eastAsia="Times New Roman" w:hAnsi="Consolas" w:cs="Consolas"/>
          <w:color w:val="3C3C3C"/>
          <w:sz w:val="15"/>
          <w:szCs w:val="15"/>
        </w:rPr>
      </w:pPr>
      <w:ins w:id="34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constructor</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http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HttpClient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49" w:author="Unknown"/>
          <w:rFonts w:ascii="Consolas" w:eastAsia="Times New Roman" w:hAnsi="Consolas" w:cs="Consolas"/>
          <w:color w:val="3C3C3C"/>
          <w:sz w:val="15"/>
          <w:szCs w:val="15"/>
        </w:rPr>
      </w:pPr>
      <w:ins w:id="350" w:author="Unknown">
        <w:r w:rsidRPr="00CC7895">
          <w:rPr>
            <w:rFonts w:ascii="Consolas" w:eastAsia="Times New Roman" w:hAnsi="Consolas" w:cs="Consolas"/>
            <w:color w:val="000000"/>
            <w:sz w:val="15"/>
          </w:rPr>
          <w:t> </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51" w:author="Unknown"/>
          <w:rFonts w:ascii="Consolas" w:eastAsia="Times New Roman" w:hAnsi="Consolas" w:cs="Consolas"/>
          <w:color w:val="3C3C3C"/>
          <w:sz w:val="15"/>
          <w:szCs w:val="15"/>
        </w:rPr>
      </w:pPr>
      <w:ins w:id="352" w:author="Unknown">
        <w:r w:rsidRPr="00CC7895">
          <w:rPr>
            <w:rFonts w:ascii="Consolas" w:eastAsia="Times New Roman" w:hAnsi="Consolas" w:cs="Consolas"/>
            <w:color w:val="000000"/>
            <w:sz w:val="15"/>
          </w:rPr>
          <w:t xml:space="preserve"> login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username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string</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password</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string</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53" w:author="Unknown"/>
          <w:rFonts w:ascii="Consolas" w:eastAsia="Times New Roman" w:hAnsi="Consolas" w:cs="Consolas"/>
          <w:color w:val="3C3C3C"/>
          <w:sz w:val="15"/>
          <w:szCs w:val="15"/>
        </w:rPr>
      </w:pPr>
      <w:ins w:id="35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http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post</w:t>
        </w:r>
        <w:proofErr w:type="spellEnd"/>
        <w:r w:rsidRPr="00CC7895">
          <w:rPr>
            <w:rFonts w:ascii="Consolas" w:eastAsia="Times New Roman" w:hAnsi="Consolas" w:cs="Consolas"/>
            <w:color w:val="666600"/>
            <w:sz w:val="15"/>
          </w:rPr>
          <w:t>&lt;</w:t>
        </w:r>
        <w:r w:rsidRPr="00CC7895">
          <w:rPr>
            <w:rFonts w:ascii="Consolas" w:eastAsia="Times New Roman" w:hAnsi="Consolas" w:cs="Consolas"/>
            <w:color w:val="000000"/>
            <w:sz w:val="15"/>
          </w:rPr>
          <w:t>any</w:t>
        </w:r>
        <w:r w:rsidRPr="00CC7895">
          <w:rPr>
            <w:rFonts w:ascii="Consolas" w:eastAsia="Times New Roman" w:hAnsi="Consolas" w:cs="Consolas"/>
            <w:color w:val="666600"/>
            <w:sz w:val="15"/>
          </w:rPr>
          <w:t>&gt;(</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api</w:t>
        </w:r>
        <w:proofErr w:type="spellEnd"/>
        <w:r w:rsidRPr="00CC7895">
          <w:rPr>
            <w:rFonts w:ascii="Consolas" w:eastAsia="Times New Roman" w:hAnsi="Consolas" w:cs="Consolas"/>
            <w:color w:val="EA172B"/>
            <w:sz w:val="15"/>
          </w:rPr>
          <w:t>/login'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username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password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55" w:author="Unknown"/>
          <w:rFonts w:ascii="Consolas" w:eastAsia="Times New Roman" w:hAnsi="Consolas" w:cs="Consolas"/>
          <w:color w:val="3C3C3C"/>
          <w:sz w:val="15"/>
          <w:szCs w:val="15"/>
        </w:rPr>
      </w:pPr>
      <w:ins w:id="35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pipe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map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user </w:t>
        </w:r>
        <w:r w:rsidRPr="00CC7895">
          <w:rPr>
            <w:rFonts w:ascii="Consolas" w:eastAsia="Times New Roman" w:hAnsi="Consolas" w:cs="Consolas"/>
            <w:color w:val="666600"/>
            <w:sz w:val="15"/>
          </w:rPr>
          <w:t>=&gt;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57" w:author="Unknown"/>
          <w:rFonts w:ascii="Consolas" w:eastAsia="Times New Roman" w:hAnsi="Consolas" w:cs="Consolas"/>
          <w:color w:val="3C3C3C"/>
          <w:sz w:val="15"/>
          <w:szCs w:val="15"/>
        </w:rPr>
      </w:pPr>
      <w:ins w:id="358"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xml:space="preserve">// login successful if there's a </w:t>
        </w:r>
        <w:proofErr w:type="spellStart"/>
        <w:r w:rsidRPr="00CC7895">
          <w:rPr>
            <w:rFonts w:ascii="Consolas" w:eastAsia="Times New Roman" w:hAnsi="Consolas" w:cs="Consolas"/>
            <w:i/>
            <w:iCs/>
            <w:color w:val="006600"/>
            <w:sz w:val="15"/>
          </w:rPr>
          <w:t>jwt</w:t>
        </w:r>
        <w:proofErr w:type="spellEnd"/>
        <w:r w:rsidRPr="00CC7895">
          <w:rPr>
            <w:rFonts w:ascii="Consolas" w:eastAsia="Times New Roman" w:hAnsi="Consolas" w:cs="Consolas"/>
            <w:i/>
            <w:iCs/>
            <w:color w:val="006600"/>
            <w:sz w:val="15"/>
          </w:rPr>
          <w:t xml:space="preserve"> token in the response</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59" w:author="Unknown"/>
          <w:rFonts w:ascii="Consolas" w:eastAsia="Times New Roman" w:hAnsi="Consolas" w:cs="Consolas"/>
          <w:color w:val="3C3C3C"/>
          <w:sz w:val="15"/>
          <w:szCs w:val="15"/>
        </w:rPr>
      </w:pPr>
      <w:ins w:id="36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user </w:t>
        </w:r>
        <w:r w:rsidRPr="00CC7895">
          <w:rPr>
            <w:rFonts w:ascii="Consolas" w:eastAsia="Times New Roman" w:hAnsi="Consolas" w:cs="Consolas"/>
            <w:color w:val="666600"/>
            <w:sz w:val="15"/>
          </w:rPr>
          <w:t>&amp;&amp;</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user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token</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61" w:author="Unknown"/>
          <w:rFonts w:ascii="Consolas" w:eastAsia="Times New Roman" w:hAnsi="Consolas" w:cs="Consolas"/>
          <w:color w:val="3C3C3C"/>
          <w:sz w:val="15"/>
          <w:szCs w:val="15"/>
        </w:rPr>
      </w:pPr>
      <w:ins w:id="362"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xml:space="preserve">// store user details and </w:t>
        </w:r>
        <w:proofErr w:type="spellStart"/>
        <w:r w:rsidRPr="00CC7895">
          <w:rPr>
            <w:rFonts w:ascii="Consolas" w:eastAsia="Times New Roman" w:hAnsi="Consolas" w:cs="Consolas"/>
            <w:i/>
            <w:iCs/>
            <w:color w:val="006600"/>
            <w:sz w:val="15"/>
          </w:rPr>
          <w:t>jwt</w:t>
        </w:r>
        <w:proofErr w:type="spellEnd"/>
        <w:r w:rsidRPr="00CC7895">
          <w:rPr>
            <w:rFonts w:ascii="Consolas" w:eastAsia="Times New Roman" w:hAnsi="Consolas" w:cs="Consolas"/>
            <w:i/>
            <w:iCs/>
            <w:color w:val="006600"/>
            <w:sz w:val="15"/>
          </w:rPr>
          <w:t xml:space="preserve"> token in local storage to keep user logged in between page refreshes</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63" w:author="Unknown"/>
          <w:rFonts w:ascii="Consolas" w:eastAsia="Times New Roman" w:hAnsi="Consolas" w:cs="Consolas"/>
          <w:color w:val="3C3C3C"/>
          <w:sz w:val="15"/>
          <w:szCs w:val="15"/>
        </w:rPr>
      </w:pPr>
      <w:ins w:id="364"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localStorage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setItem</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TokenInfo</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JSON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stringify</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user</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65" w:author="Unknown"/>
          <w:rFonts w:ascii="Consolas" w:eastAsia="Times New Roman" w:hAnsi="Consolas" w:cs="Consolas"/>
          <w:color w:val="3C3C3C"/>
          <w:sz w:val="15"/>
          <w:szCs w:val="15"/>
        </w:rPr>
      </w:pPr>
      <w:ins w:id="36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67" w:author="Unknown"/>
          <w:rFonts w:ascii="Consolas" w:eastAsia="Times New Roman" w:hAnsi="Consolas" w:cs="Consolas"/>
          <w:color w:val="3C3C3C"/>
          <w:sz w:val="15"/>
          <w:szCs w:val="15"/>
        </w:rPr>
      </w:pPr>
      <w:ins w:id="368" w:author="Unknown">
        <w:r w:rsidRPr="00CC7895">
          <w:rPr>
            <w:rFonts w:ascii="Consolas" w:eastAsia="Times New Roman" w:hAnsi="Consolas" w:cs="Consolas"/>
            <w:color w:val="000000"/>
            <w:sz w:val="15"/>
          </w:rPr>
          <w:t> </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69" w:author="Unknown"/>
          <w:rFonts w:ascii="Consolas" w:eastAsia="Times New Roman" w:hAnsi="Consolas" w:cs="Consolas"/>
          <w:color w:val="3C3C3C"/>
          <w:sz w:val="15"/>
          <w:szCs w:val="15"/>
        </w:rPr>
      </w:pPr>
      <w:ins w:id="37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user</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71" w:author="Unknown"/>
          <w:rFonts w:ascii="Consolas" w:eastAsia="Times New Roman" w:hAnsi="Consolas" w:cs="Consolas"/>
          <w:color w:val="3C3C3C"/>
          <w:sz w:val="15"/>
          <w:szCs w:val="15"/>
        </w:rPr>
      </w:pPr>
      <w:ins w:id="37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73" w:author="Unknown"/>
          <w:rFonts w:ascii="Consolas" w:eastAsia="Times New Roman" w:hAnsi="Consolas" w:cs="Consolas"/>
          <w:color w:val="3C3C3C"/>
          <w:sz w:val="15"/>
          <w:szCs w:val="15"/>
        </w:rPr>
      </w:pPr>
      <w:ins w:id="37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75" w:author="Unknown"/>
          <w:rFonts w:ascii="Consolas" w:eastAsia="Times New Roman" w:hAnsi="Consolas" w:cs="Consolas"/>
          <w:color w:val="3C3C3C"/>
          <w:sz w:val="15"/>
          <w:szCs w:val="15"/>
        </w:rPr>
      </w:pPr>
      <w:ins w:id="376" w:author="Unknown">
        <w:r w:rsidRPr="00CC7895">
          <w:rPr>
            <w:rFonts w:ascii="Consolas" w:eastAsia="Times New Roman" w:hAnsi="Consolas" w:cs="Consolas"/>
            <w:color w:val="000000"/>
            <w:sz w:val="15"/>
          </w:rPr>
          <w:t> </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77" w:author="Unknown"/>
          <w:rFonts w:ascii="Consolas" w:eastAsia="Times New Roman" w:hAnsi="Consolas" w:cs="Consolas"/>
          <w:color w:val="3C3C3C"/>
          <w:sz w:val="15"/>
          <w:szCs w:val="15"/>
        </w:rPr>
      </w:pPr>
      <w:ins w:id="378" w:author="Unknown">
        <w:r w:rsidRPr="00CC7895">
          <w:rPr>
            <w:rFonts w:ascii="Consolas" w:eastAsia="Times New Roman" w:hAnsi="Consolas" w:cs="Consolas"/>
            <w:color w:val="000000"/>
            <w:sz w:val="15"/>
          </w:rPr>
          <w:t xml:space="preserve"> logout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79" w:author="Unknown"/>
          <w:rFonts w:ascii="Consolas" w:eastAsia="Times New Roman" w:hAnsi="Consolas" w:cs="Consolas"/>
          <w:color w:val="3C3C3C"/>
          <w:sz w:val="15"/>
          <w:szCs w:val="15"/>
        </w:rPr>
      </w:pPr>
      <w:ins w:id="380"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remove user from local storage to log user out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81" w:author="Unknown"/>
          <w:rFonts w:ascii="Consolas" w:eastAsia="Times New Roman" w:hAnsi="Consolas" w:cs="Consolas"/>
          <w:color w:val="3C3C3C"/>
          <w:sz w:val="15"/>
          <w:szCs w:val="15"/>
        </w:rPr>
      </w:pPr>
      <w:ins w:id="382"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localStorage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removeItem</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TokenInfo</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83" w:author="Unknown"/>
          <w:rFonts w:ascii="Consolas" w:eastAsia="Times New Roman" w:hAnsi="Consolas" w:cs="Consolas"/>
          <w:color w:val="3C3C3C"/>
          <w:sz w:val="15"/>
          <w:szCs w:val="15"/>
        </w:rPr>
      </w:pPr>
      <w:ins w:id="38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85" w:author="Unknown"/>
          <w:rFonts w:ascii="Consolas" w:eastAsia="Times New Roman" w:hAnsi="Consolas" w:cs="Consolas"/>
          <w:color w:val="3C3C3C"/>
          <w:sz w:val="15"/>
          <w:szCs w:val="15"/>
        </w:rPr>
      </w:pPr>
      <w:ins w:id="386"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before="230" w:after="173" w:line="240" w:lineRule="auto"/>
        <w:jc w:val="both"/>
        <w:textAlignment w:val="top"/>
        <w:outlineLvl w:val="1"/>
        <w:rPr>
          <w:ins w:id="387" w:author="Unknown"/>
          <w:rFonts w:ascii="Helvetica" w:eastAsia="Times New Roman" w:hAnsi="Helvetica" w:cs="Helvetica"/>
          <w:color w:val="4466C5"/>
          <w:sz w:val="35"/>
          <w:szCs w:val="35"/>
        </w:rPr>
      </w:pPr>
      <w:ins w:id="388" w:author="Unknown">
        <w:r w:rsidRPr="00CC7895">
          <w:rPr>
            <w:rFonts w:ascii="Helvetica" w:eastAsia="Times New Roman" w:hAnsi="Helvetica" w:cs="Helvetica"/>
            <w:color w:val="4466C5"/>
            <w:sz w:val="35"/>
            <w:szCs w:val="35"/>
          </w:rPr>
          <w:t>Login Template and component</w:t>
        </w:r>
      </w:ins>
    </w:p>
    <w:p w:rsidR="00CC7895" w:rsidRPr="00CC7895" w:rsidRDefault="00CC7895" w:rsidP="00CC7895">
      <w:pPr>
        <w:shd w:val="clear" w:color="auto" w:fill="FCFCFC"/>
        <w:spacing w:after="0" w:line="240" w:lineRule="auto"/>
        <w:jc w:val="both"/>
        <w:textAlignment w:val="top"/>
        <w:rPr>
          <w:ins w:id="389" w:author="Unknown"/>
          <w:rFonts w:ascii="Segoe UI" w:eastAsia="Times New Roman" w:hAnsi="Segoe UI" w:cs="Segoe UI"/>
          <w:color w:val="161616"/>
          <w:sz w:val="18"/>
          <w:szCs w:val="18"/>
        </w:rPr>
      </w:pPr>
      <w:ins w:id="390" w:author="Unknown">
        <w:r w:rsidRPr="00CC7895">
          <w:rPr>
            <w:rFonts w:ascii="Segoe UI" w:eastAsia="Times New Roman" w:hAnsi="Segoe UI" w:cs="Segoe UI"/>
            <w:b/>
            <w:bCs/>
            <w:color w:val="161616"/>
            <w:sz w:val="18"/>
            <w:szCs w:val="18"/>
          </w:rPr>
          <w:t>Path</w:t>
        </w:r>
        <w:r w:rsidRPr="00CC7895">
          <w:rPr>
            <w:rFonts w:ascii="Segoe UI" w:eastAsia="Times New Roman" w:hAnsi="Segoe UI" w:cs="Segoe UI"/>
            <w:color w:val="161616"/>
            <w:sz w:val="18"/>
            <w:szCs w:val="18"/>
          </w:rPr>
          <w:t> </w:t>
        </w:r>
        <w:r w:rsidRPr="00CC7895">
          <w:rPr>
            <w:rFonts w:ascii="Consolas" w:eastAsia="Times New Roman" w:hAnsi="Consolas" w:cs="Consolas"/>
            <w:color w:val="5676CB"/>
            <w:sz w:val="17"/>
          </w:rPr>
          <w:t>\</w:t>
        </w:r>
        <w:proofErr w:type="spellStart"/>
        <w:r w:rsidRPr="00CC7895">
          <w:rPr>
            <w:rFonts w:ascii="Consolas" w:eastAsia="Times New Roman" w:hAnsi="Consolas" w:cs="Consolas"/>
            <w:color w:val="5676CB"/>
            <w:sz w:val="17"/>
          </w:rPr>
          <w:t>ClientApp</w:t>
        </w:r>
        <w:proofErr w:type="spellEnd"/>
        <w:r w:rsidRPr="00CC7895">
          <w:rPr>
            <w:rFonts w:ascii="Consolas" w:eastAsia="Times New Roman" w:hAnsi="Consolas" w:cs="Consolas"/>
            <w:color w:val="5676CB"/>
            <w:sz w:val="17"/>
          </w:rPr>
          <w:t>\</w:t>
        </w:r>
        <w:proofErr w:type="spellStart"/>
        <w:r w:rsidRPr="00CC7895">
          <w:rPr>
            <w:rFonts w:ascii="Consolas" w:eastAsia="Times New Roman" w:hAnsi="Consolas" w:cs="Consolas"/>
            <w:color w:val="5676CB"/>
            <w:sz w:val="17"/>
          </w:rPr>
          <w:t>src</w:t>
        </w:r>
        <w:proofErr w:type="spellEnd"/>
        <w:r w:rsidRPr="00CC7895">
          <w:rPr>
            <w:rFonts w:ascii="Consolas" w:eastAsia="Times New Roman" w:hAnsi="Consolas" w:cs="Consolas"/>
            <w:color w:val="5676CB"/>
            <w:sz w:val="17"/>
          </w:rPr>
          <w:t>\app\Login\</w:t>
        </w:r>
      </w:ins>
    </w:p>
    <w:p w:rsidR="00CC7895" w:rsidRPr="00CC7895" w:rsidRDefault="00CC7895" w:rsidP="00CC7895">
      <w:pPr>
        <w:shd w:val="clear" w:color="auto" w:fill="FCFCFC"/>
        <w:spacing w:after="0" w:line="240" w:lineRule="auto"/>
        <w:jc w:val="both"/>
        <w:textAlignment w:val="top"/>
        <w:rPr>
          <w:ins w:id="391" w:author="Unknown"/>
          <w:rFonts w:ascii="Segoe UI" w:eastAsia="Times New Roman" w:hAnsi="Segoe UI" w:cs="Segoe UI"/>
          <w:color w:val="161616"/>
          <w:sz w:val="18"/>
          <w:szCs w:val="18"/>
        </w:rPr>
      </w:pPr>
      <w:ins w:id="392" w:author="Unknown">
        <w:r w:rsidRPr="00CC7895">
          <w:rPr>
            <w:rFonts w:ascii="Segoe UI" w:eastAsia="Times New Roman" w:hAnsi="Segoe UI" w:cs="Segoe UI"/>
            <w:color w:val="161616"/>
            <w:sz w:val="18"/>
            <w:szCs w:val="18"/>
          </w:rPr>
          <w:t>The login component template contains username and password fields. It also shows the validation for invalid fields when you will click submit button. The submit event of the form is bound to "</w:t>
        </w:r>
        <w:proofErr w:type="spellStart"/>
        <w:r w:rsidRPr="00CC7895">
          <w:rPr>
            <w:rFonts w:ascii="Segoe UI" w:eastAsia="Times New Roman" w:hAnsi="Segoe UI" w:cs="Segoe UI"/>
            <w:color w:val="161616"/>
            <w:sz w:val="18"/>
            <w:szCs w:val="18"/>
          </w:rPr>
          <w:t>OnLogin</w:t>
        </w:r>
        <w:proofErr w:type="spellEnd"/>
        <w:r w:rsidRPr="00CC7895">
          <w:rPr>
            <w:rFonts w:ascii="Segoe UI" w:eastAsia="Times New Roman" w:hAnsi="Segoe UI" w:cs="Segoe UI"/>
            <w:color w:val="161616"/>
            <w:sz w:val="18"/>
            <w:szCs w:val="18"/>
          </w:rPr>
          <w:t>" method of login component. The "</w:t>
        </w:r>
        <w:proofErr w:type="spellStart"/>
        <w:r w:rsidRPr="00CC7895">
          <w:rPr>
            <w:rFonts w:ascii="Segoe UI" w:eastAsia="Times New Roman" w:hAnsi="Segoe UI" w:cs="Segoe UI"/>
            <w:color w:val="161616"/>
            <w:sz w:val="18"/>
            <w:szCs w:val="18"/>
          </w:rPr>
          <w:t>OnLogin</w:t>
        </w:r>
        <w:proofErr w:type="spellEnd"/>
        <w:r w:rsidRPr="00CC7895">
          <w:rPr>
            <w:rFonts w:ascii="Segoe UI" w:eastAsia="Times New Roman" w:hAnsi="Segoe UI" w:cs="Segoe UI"/>
            <w:color w:val="161616"/>
            <w:sz w:val="18"/>
            <w:szCs w:val="18"/>
          </w:rPr>
          <w:t>" method uses the authentication service’s “login” method to validate user credential and generate token.</w:t>
        </w:r>
      </w:ins>
    </w:p>
    <w:p w:rsidR="00CC7895" w:rsidRPr="00CC7895" w:rsidRDefault="00CC7895" w:rsidP="00CC7895">
      <w:pPr>
        <w:shd w:val="clear" w:color="auto" w:fill="FCFCFC"/>
        <w:spacing w:before="230" w:after="173" w:line="240" w:lineRule="auto"/>
        <w:jc w:val="both"/>
        <w:textAlignment w:val="top"/>
        <w:outlineLvl w:val="2"/>
        <w:rPr>
          <w:ins w:id="393" w:author="Unknown"/>
          <w:rFonts w:ascii="Helvetica" w:eastAsia="Times New Roman" w:hAnsi="Helvetica" w:cs="Helvetica"/>
          <w:color w:val="F5811D"/>
          <w:sz w:val="28"/>
          <w:szCs w:val="28"/>
        </w:rPr>
      </w:pPr>
      <w:ins w:id="394" w:author="Unknown">
        <w:r w:rsidRPr="00CC7895">
          <w:rPr>
            <w:rFonts w:ascii="Helvetica" w:eastAsia="Times New Roman" w:hAnsi="Helvetica" w:cs="Helvetica"/>
            <w:color w:val="F5811D"/>
            <w:sz w:val="28"/>
            <w:szCs w:val="28"/>
          </w:rPr>
          <w:t>Login Template</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95" w:author="Unknown"/>
          <w:rFonts w:ascii="Consolas" w:eastAsia="Times New Roman" w:hAnsi="Consolas" w:cs="Consolas"/>
          <w:color w:val="3C3C3C"/>
          <w:sz w:val="15"/>
          <w:szCs w:val="15"/>
        </w:rPr>
      </w:pPr>
      <w:ins w:id="39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&lt;h2&gt;</w:t>
        </w:r>
        <w:r w:rsidRPr="00CC7895">
          <w:rPr>
            <w:rFonts w:ascii="Consolas" w:eastAsia="Times New Roman" w:hAnsi="Consolas" w:cs="Consolas"/>
            <w:color w:val="000000"/>
            <w:sz w:val="15"/>
          </w:rPr>
          <w:t>Login</w:t>
        </w:r>
        <w:r w:rsidRPr="00CC7895">
          <w:rPr>
            <w:rFonts w:ascii="Consolas" w:eastAsia="Times New Roman" w:hAnsi="Consolas" w:cs="Consolas"/>
            <w:color w:val="C60000"/>
            <w:sz w:val="15"/>
          </w:rPr>
          <w:t>&lt;/h2&gt;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97" w:author="Unknown"/>
          <w:rFonts w:ascii="Consolas" w:eastAsia="Times New Roman" w:hAnsi="Consolas" w:cs="Consolas"/>
          <w:color w:val="3C3C3C"/>
          <w:sz w:val="15"/>
          <w:szCs w:val="15"/>
        </w:rPr>
      </w:pPr>
      <w:ins w:id="39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&lt;form</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FF8C00"/>
            <w:sz w:val="15"/>
          </w:rPr>
          <w:t>formGroup</w:t>
        </w:r>
        <w:proofErr w:type="spellEnd"/>
        <w:r w:rsidRPr="00CC7895">
          <w:rPr>
            <w:rFonts w:ascii="Consolas" w:eastAsia="Times New Roman" w:hAnsi="Consolas" w:cs="Consolas"/>
            <w:color w:val="000000"/>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w:t>
        </w:r>
        <w:proofErr w:type="spellStart"/>
        <w:r w:rsidRPr="00CC7895">
          <w:rPr>
            <w:rFonts w:ascii="Consolas" w:eastAsia="Times New Roman" w:hAnsi="Consolas" w:cs="Consolas"/>
            <w:color w:val="0026BF"/>
            <w:sz w:val="15"/>
          </w:rPr>
          <w:t>loginForm</w:t>
        </w:r>
        <w:proofErr w:type="spellEnd"/>
        <w:r w:rsidRPr="00CC7895">
          <w:rPr>
            <w:rFonts w:ascii="Consolas" w:eastAsia="Times New Roman" w:hAnsi="Consolas" w:cs="Consolas"/>
            <w:color w:val="0026BF"/>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FF8C00"/>
            <w:sz w:val="15"/>
          </w:rPr>
          <w:t>ngSubmit</w:t>
        </w:r>
        <w:proofErr w:type="spellEnd"/>
        <w:r w:rsidRPr="00CC7895">
          <w:rPr>
            <w:rFonts w:ascii="Consolas" w:eastAsia="Times New Roman" w:hAnsi="Consolas" w:cs="Consolas"/>
            <w:color w:val="000000"/>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w:t>
        </w:r>
        <w:proofErr w:type="spellStart"/>
        <w:r w:rsidRPr="00CC7895">
          <w:rPr>
            <w:rFonts w:ascii="Consolas" w:eastAsia="Times New Roman" w:hAnsi="Consolas" w:cs="Consolas"/>
            <w:color w:val="0026BF"/>
            <w:sz w:val="15"/>
          </w:rPr>
          <w:t>onLogin</w:t>
        </w:r>
        <w:proofErr w:type="spellEnd"/>
        <w:r w:rsidRPr="00CC7895">
          <w:rPr>
            <w:rFonts w:ascii="Consolas" w:eastAsia="Times New Roman" w:hAnsi="Consolas" w:cs="Consolas"/>
            <w:color w:val="0026BF"/>
            <w:sz w:val="15"/>
          </w:rPr>
          <w:t>()"</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399" w:author="Unknown"/>
          <w:rFonts w:ascii="Consolas" w:eastAsia="Times New Roman" w:hAnsi="Consolas" w:cs="Consolas"/>
          <w:color w:val="3C3C3C"/>
          <w:sz w:val="15"/>
          <w:szCs w:val="15"/>
        </w:rPr>
      </w:pPr>
      <w:ins w:id="40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"form-group"</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01" w:author="Unknown"/>
          <w:rFonts w:ascii="Consolas" w:eastAsia="Times New Roman" w:hAnsi="Consolas" w:cs="Consolas"/>
          <w:color w:val="3C3C3C"/>
          <w:sz w:val="15"/>
          <w:szCs w:val="15"/>
        </w:rPr>
      </w:pPr>
      <w:ins w:id="40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&lt;label</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for</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"username"</w:t>
        </w:r>
        <w:r w:rsidRPr="00CC7895">
          <w:rPr>
            <w:rFonts w:ascii="Consolas" w:eastAsia="Times New Roman" w:hAnsi="Consolas" w:cs="Consolas"/>
            <w:color w:val="C60000"/>
            <w:sz w:val="15"/>
          </w:rPr>
          <w:t>&gt;</w:t>
        </w:r>
        <w:r w:rsidRPr="00CC7895">
          <w:rPr>
            <w:rFonts w:ascii="Consolas" w:eastAsia="Times New Roman" w:hAnsi="Consolas" w:cs="Consolas"/>
            <w:color w:val="000000"/>
            <w:sz w:val="15"/>
          </w:rPr>
          <w:t>Username</w:t>
        </w:r>
        <w:r w:rsidRPr="00CC7895">
          <w:rPr>
            <w:rFonts w:ascii="Consolas" w:eastAsia="Times New Roman" w:hAnsi="Consolas" w:cs="Consolas"/>
            <w:color w:val="C60000"/>
            <w:sz w:val="15"/>
          </w:rPr>
          <w:t>&lt;/label&gt;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03" w:author="Unknown"/>
          <w:rFonts w:ascii="Consolas" w:eastAsia="Times New Roman" w:hAnsi="Consolas" w:cs="Consolas"/>
          <w:color w:val="3C3C3C"/>
          <w:sz w:val="15"/>
          <w:szCs w:val="15"/>
        </w:rPr>
      </w:pPr>
      <w:ins w:id="40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&lt;input</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type</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"text"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FF8C00"/>
            <w:sz w:val="15"/>
          </w:rPr>
          <w:t>formControlName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26BF"/>
            <w:sz w:val="15"/>
          </w:rPr>
          <w:t>"username"</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"form-control"</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FF8C00"/>
            <w:sz w:val="15"/>
          </w:rPr>
          <w:t>ngClass</w:t>
        </w:r>
        <w:proofErr w:type="spellEnd"/>
        <w:r w:rsidRPr="00CC7895">
          <w:rPr>
            <w:rFonts w:ascii="Consolas" w:eastAsia="Times New Roman" w:hAnsi="Consolas" w:cs="Consolas"/>
            <w:color w:val="000000"/>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 xml:space="preserve">"{ 'is-invalid': submitted &amp;&amp; </w:t>
        </w:r>
        <w:proofErr w:type="spellStart"/>
        <w:r w:rsidRPr="00CC7895">
          <w:rPr>
            <w:rFonts w:ascii="Consolas" w:eastAsia="Times New Roman" w:hAnsi="Consolas" w:cs="Consolas"/>
            <w:color w:val="0026BF"/>
            <w:sz w:val="15"/>
          </w:rPr>
          <w:t>formData.username.errors</w:t>
        </w:r>
        <w:proofErr w:type="spellEnd"/>
        <w:r w:rsidRPr="00CC7895">
          <w:rPr>
            <w:rFonts w:ascii="Consolas" w:eastAsia="Times New Roman" w:hAnsi="Consolas" w:cs="Consolas"/>
            <w:color w:val="0026BF"/>
            <w:sz w:val="15"/>
          </w:rPr>
          <w:t xml:space="preserve"> }"</w:t>
        </w:r>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05" w:author="Unknown"/>
          <w:rFonts w:ascii="Consolas" w:eastAsia="Times New Roman" w:hAnsi="Consolas" w:cs="Consolas"/>
          <w:color w:val="3C3C3C"/>
          <w:sz w:val="15"/>
          <w:szCs w:val="15"/>
        </w:rPr>
      </w:pPr>
      <w:ins w:id="40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FF8C00"/>
            <w:sz w:val="15"/>
          </w:rPr>
          <w:t>ngIf</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26BF"/>
            <w:sz w:val="15"/>
          </w:rPr>
          <w:t xml:space="preserve">"submitted &amp;&amp; </w:t>
        </w:r>
        <w:proofErr w:type="spellStart"/>
        <w:r w:rsidRPr="00CC7895">
          <w:rPr>
            <w:rFonts w:ascii="Consolas" w:eastAsia="Times New Roman" w:hAnsi="Consolas" w:cs="Consolas"/>
            <w:color w:val="0026BF"/>
            <w:sz w:val="15"/>
          </w:rPr>
          <w:t>formData.username.errors</w:t>
        </w:r>
        <w:proofErr w:type="spellEnd"/>
        <w:r w:rsidRPr="00CC7895">
          <w:rPr>
            <w:rFonts w:ascii="Consolas" w:eastAsia="Times New Roman" w:hAnsi="Consolas" w:cs="Consolas"/>
            <w:color w:val="0026BF"/>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"invalid-feedback"</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07" w:author="Unknown"/>
          <w:rFonts w:ascii="Consolas" w:eastAsia="Times New Roman" w:hAnsi="Consolas" w:cs="Consolas"/>
          <w:color w:val="3C3C3C"/>
          <w:sz w:val="15"/>
          <w:szCs w:val="15"/>
        </w:rPr>
      </w:pPr>
      <w:ins w:id="40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FF8C00"/>
            <w:sz w:val="15"/>
          </w:rPr>
          <w:t>ngIf</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26BF"/>
            <w:sz w:val="15"/>
          </w:rPr>
          <w:t>"</w:t>
        </w:r>
        <w:proofErr w:type="spellStart"/>
        <w:r w:rsidRPr="00CC7895">
          <w:rPr>
            <w:rFonts w:ascii="Consolas" w:eastAsia="Times New Roman" w:hAnsi="Consolas" w:cs="Consolas"/>
            <w:color w:val="0026BF"/>
            <w:sz w:val="15"/>
          </w:rPr>
          <w:t>formData.username.errors.required</w:t>
        </w:r>
        <w:proofErr w:type="spellEnd"/>
        <w:r w:rsidRPr="00CC7895">
          <w:rPr>
            <w:rFonts w:ascii="Consolas" w:eastAsia="Times New Roman" w:hAnsi="Consolas" w:cs="Consolas"/>
            <w:color w:val="0026BF"/>
            <w:sz w:val="15"/>
          </w:rPr>
          <w:t>"</w:t>
        </w:r>
        <w:r w:rsidRPr="00CC7895">
          <w:rPr>
            <w:rFonts w:ascii="Consolas" w:eastAsia="Times New Roman" w:hAnsi="Consolas" w:cs="Consolas"/>
            <w:color w:val="C60000"/>
            <w:sz w:val="15"/>
          </w:rPr>
          <w:t>&gt;</w:t>
        </w:r>
        <w:r w:rsidRPr="00CC7895">
          <w:rPr>
            <w:rFonts w:ascii="Consolas" w:eastAsia="Times New Roman" w:hAnsi="Consolas" w:cs="Consolas"/>
            <w:color w:val="000000"/>
            <w:sz w:val="15"/>
          </w:rPr>
          <w:t>Username is required</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09" w:author="Unknown"/>
          <w:rFonts w:ascii="Consolas" w:eastAsia="Times New Roman" w:hAnsi="Consolas" w:cs="Consolas"/>
          <w:color w:val="3C3C3C"/>
          <w:sz w:val="15"/>
          <w:szCs w:val="15"/>
        </w:rPr>
      </w:pPr>
      <w:ins w:id="41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11" w:author="Unknown"/>
          <w:rFonts w:ascii="Consolas" w:eastAsia="Times New Roman" w:hAnsi="Consolas" w:cs="Consolas"/>
          <w:color w:val="3C3C3C"/>
          <w:sz w:val="15"/>
          <w:szCs w:val="15"/>
        </w:rPr>
      </w:pPr>
      <w:ins w:id="41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13" w:author="Unknown"/>
          <w:rFonts w:ascii="Consolas" w:eastAsia="Times New Roman" w:hAnsi="Consolas" w:cs="Consolas"/>
          <w:color w:val="3C3C3C"/>
          <w:sz w:val="15"/>
          <w:szCs w:val="15"/>
        </w:rPr>
      </w:pPr>
      <w:ins w:id="41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"form-group"</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15" w:author="Unknown"/>
          <w:rFonts w:ascii="Consolas" w:eastAsia="Times New Roman" w:hAnsi="Consolas" w:cs="Consolas"/>
          <w:color w:val="3C3C3C"/>
          <w:sz w:val="15"/>
          <w:szCs w:val="15"/>
        </w:rPr>
      </w:pPr>
      <w:ins w:id="41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&lt;label</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for</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"password"</w:t>
        </w:r>
        <w:r w:rsidRPr="00CC7895">
          <w:rPr>
            <w:rFonts w:ascii="Consolas" w:eastAsia="Times New Roman" w:hAnsi="Consolas" w:cs="Consolas"/>
            <w:color w:val="C60000"/>
            <w:sz w:val="15"/>
          </w:rPr>
          <w:t>&gt;</w:t>
        </w:r>
        <w:r w:rsidRPr="00CC7895">
          <w:rPr>
            <w:rFonts w:ascii="Consolas" w:eastAsia="Times New Roman" w:hAnsi="Consolas" w:cs="Consolas"/>
            <w:color w:val="000000"/>
            <w:sz w:val="15"/>
          </w:rPr>
          <w:t>Password</w:t>
        </w:r>
        <w:r w:rsidRPr="00CC7895">
          <w:rPr>
            <w:rFonts w:ascii="Consolas" w:eastAsia="Times New Roman" w:hAnsi="Consolas" w:cs="Consolas"/>
            <w:color w:val="C60000"/>
            <w:sz w:val="15"/>
          </w:rPr>
          <w:t>&lt;/label&gt;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17" w:author="Unknown"/>
          <w:rFonts w:ascii="Consolas" w:eastAsia="Times New Roman" w:hAnsi="Consolas" w:cs="Consolas"/>
          <w:color w:val="3C3C3C"/>
          <w:sz w:val="15"/>
          <w:szCs w:val="15"/>
        </w:rPr>
      </w:pPr>
      <w:ins w:id="41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&lt;input</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type</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"password"</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FF8C00"/>
            <w:sz w:val="15"/>
          </w:rPr>
          <w:t>formControlName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26BF"/>
            <w:sz w:val="15"/>
          </w:rPr>
          <w:t>"password"</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"form-control"</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FF8C00"/>
            <w:sz w:val="15"/>
          </w:rPr>
          <w:t>ngClass</w:t>
        </w:r>
        <w:proofErr w:type="spellEnd"/>
        <w:r w:rsidRPr="00CC7895">
          <w:rPr>
            <w:rFonts w:ascii="Consolas" w:eastAsia="Times New Roman" w:hAnsi="Consolas" w:cs="Consolas"/>
            <w:color w:val="000000"/>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 xml:space="preserve">"{ 'is-invalid': submitted &amp;&amp; </w:t>
        </w:r>
        <w:proofErr w:type="spellStart"/>
        <w:r w:rsidRPr="00CC7895">
          <w:rPr>
            <w:rFonts w:ascii="Consolas" w:eastAsia="Times New Roman" w:hAnsi="Consolas" w:cs="Consolas"/>
            <w:color w:val="0026BF"/>
            <w:sz w:val="15"/>
          </w:rPr>
          <w:t>formData.password.errors</w:t>
        </w:r>
        <w:proofErr w:type="spellEnd"/>
        <w:r w:rsidRPr="00CC7895">
          <w:rPr>
            <w:rFonts w:ascii="Consolas" w:eastAsia="Times New Roman" w:hAnsi="Consolas" w:cs="Consolas"/>
            <w:color w:val="0026BF"/>
            <w:sz w:val="15"/>
          </w:rPr>
          <w:t xml:space="preserve"> }"</w:t>
        </w:r>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19" w:author="Unknown"/>
          <w:rFonts w:ascii="Consolas" w:eastAsia="Times New Roman" w:hAnsi="Consolas" w:cs="Consolas"/>
          <w:color w:val="3C3C3C"/>
          <w:sz w:val="15"/>
          <w:szCs w:val="15"/>
        </w:rPr>
      </w:pPr>
      <w:ins w:id="42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FF8C00"/>
            <w:sz w:val="15"/>
          </w:rPr>
          <w:t>ngIf</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26BF"/>
            <w:sz w:val="15"/>
          </w:rPr>
          <w:t xml:space="preserve">"submitted &amp;&amp; </w:t>
        </w:r>
        <w:proofErr w:type="spellStart"/>
        <w:r w:rsidRPr="00CC7895">
          <w:rPr>
            <w:rFonts w:ascii="Consolas" w:eastAsia="Times New Roman" w:hAnsi="Consolas" w:cs="Consolas"/>
            <w:color w:val="0026BF"/>
            <w:sz w:val="15"/>
          </w:rPr>
          <w:t>formData.password.errors</w:t>
        </w:r>
        <w:proofErr w:type="spellEnd"/>
        <w:r w:rsidRPr="00CC7895">
          <w:rPr>
            <w:rFonts w:ascii="Consolas" w:eastAsia="Times New Roman" w:hAnsi="Consolas" w:cs="Consolas"/>
            <w:color w:val="0026BF"/>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"invalid-feedback"</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21" w:author="Unknown"/>
          <w:rFonts w:ascii="Consolas" w:eastAsia="Times New Roman" w:hAnsi="Consolas" w:cs="Consolas"/>
          <w:color w:val="3C3C3C"/>
          <w:sz w:val="15"/>
          <w:szCs w:val="15"/>
        </w:rPr>
      </w:pPr>
      <w:ins w:id="42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FF8C00"/>
            <w:sz w:val="15"/>
          </w:rPr>
          <w:t>ngIf</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26BF"/>
            <w:sz w:val="15"/>
          </w:rPr>
          <w:t>"</w:t>
        </w:r>
        <w:proofErr w:type="spellStart"/>
        <w:r w:rsidRPr="00CC7895">
          <w:rPr>
            <w:rFonts w:ascii="Consolas" w:eastAsia="Times New Roman" w:hAnsi="Consolas" w:cs="Consolas"/>
            <w:color w:val="0026BF"/>
            <w:sz w:val="15"/>
          </w:rPr>
          <w:t>formData.password.errors.required</w:t>
        </w:r>
        <w:proofErr w:type="spellEnd"/>
        <w:r w:rsidRPr="00CC7895">
          <w:rPr>
            <w:rFonts w:ascii="Consolas" w:eastAsia="Times New Roman" w:hAnsi="Consolas" w:cs="Consolas"/>
            <w:color w:val="0026BF"/>
            <w:sz w:val="15"/>
          </w:rPr>
          <w:t>"</w:t>
        </w:r>
        <w:r w:rsidRPr="00CC7895">
          <w:rPr>
            <w:rFonts w:ascii="Consolas" w:eastAsia="Times New Roman" w:hAnsi="Consolas" w:cs="Consolas"/>
            <w:color w:val="C60000"/>
            <w:sz w:val="15"/>
          </w:rPr>
          <w:t>&gt;</w:t>
        </w:r>
        <w:r w:rsidRPr="00CC7895">
          <w:rPr>
            <w:rFonts w:ascii="Consolas" w:eastAsia="Times New Roman" w:hAnsi="Consolas" w:cs="Consolas"/>
            <w:color w:val="000000"/>
            <w:sz w:val="15"/>
          </w:rPr>
          <w:t>Password is required</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23" w:author="Unknown"/>
          <w:rFonts w:ascii="Consolas" w:eastAsia="Times New Roman" w:hAnsi="Consolas" w:cs="Consolas"/>
          <w:color w:val="3C3C3C"/>
          <w:sz w:val="15"/>
          <w:szCs w:val="15"/>
        </w:rPr>
      </w:pPr>
      <w:ins w:id="42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25" w:author="Unknown"/>
          <w:rFonts w:ascii="Consolas" w:eastAsia="Times New Roman" w:hAnsi="Consolas" w:cs="Consolas"/>
          <w:color w:val="3C3C3C"/>
          <w:sz w:val="15"/>
          <w:szCs w:val="15"/>
        </w:rPr>
      </w:pPr>
      <w:ins w:id="42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27" w:author="Unknown"/>
          <w:rFonts w:ascii="Consolas" w:eastAsia="Times New Roman" w:hAnsi="Consolas" w:cs="Consolas"/>
          <w:color w:val="3C3C3C"/>
          <w:sz w:val="15"/>
          <w:szCs w:val="15"/>
        </w:rPr>
      </w:pPr>
      <w:ins w:id="42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"form-group"</w:t>
        </w:r>
        <w:r w:rsidRPr="00CC7895">
          <w:rPr>
            <w:rFonts w:ascii="Consolas" w:eastAsia="Times New Roman" w:hAnsi="Consolas" w:cs="Consolas"/>
            <w:color w:val="C60000"/>
            <w:sz w:val="15"/>
          </w:rPr>
          <w:t>&gt;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29" w:author="Unknown"/>
          <w:rFonts w:ascii="Consolas" w:eastAsia="Times New Roman" w:hAnsi="Consolas" w:cs="Consolas"/>
          <w:color w:val="3C3C3C"/>
          <w:sz w:val="15"/>
          <w:szCs w:val="15"/>
        </w:rPr>
      </w:pPr>
      <w:ins w:id="43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&lt;button</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disabled</w:t>
        </w:r>
        <w:r w:rsidRPr="00CC7895">
          <w:rPr>
            <w:rFonts w:ascii="Consolas" w:eastAsia="Times New Roman" w:hAnsi="Consolas" w:cs="Consolas"/>
            <w:color w:val="000000"/>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w:t>
        </w:r>
        <w:proofErr w:type="spellStart"/>
        <w:r w:rsidRPr="00CC7895">
          <w:rPr>
            <w:rFonts w:ascii="Consolas" w:eastAsia="Times New Roman" w:hAnsi="Consolas" w:cs="Consolas"/>
            <w:color w:val="0026BF"/>
            <w:sz w:val="15"/>
          </w:rPr>
          <w:t>submitClick</w:t>
        </w:r>
        <w:proofErr w:type="spellEnd"/>
        <w:r w:rsidRPr="00CC7895">
          <w:rPr>
            <w:rFonts w:ascii="Consolas" w:eastAsia="Times New Roman" w:hAnsi="Consolas" w:cs="Consolas"/>
            <w:color w:val="0026BF"/>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w:t>
        </w:r>
        <w:proofErr w:type="spellStart"/>
        <w:r w:rsidRPr="00CC7895">
          <w:rPr>
            <w:rFonts w:ascii="Consolas" w:eastAsia="Times New Roman" w:hAnsi="Consolas" w:cs="Consolas"/>
            <w:color w:val="0026BF"/>
            <w:sz w:val="15"/>
          </w:rPr>
          <w:t>btn</w:t>
        </w:r>
        <w:proofErr w:type="spellEnd"/>
        <w:r w:rsidRPr="00CC7895">
          <w:rPr>
            <w:rFonts w:ascii="Consolas" w:eastAsia="Times New Roman" w:hAnsi="Consolas" w:cs="Consolas"/>
            <w:color w:val="0026BF"/>
            <w:sz w:val="15"/>
          </w:rPr>
          <w:t xml:space="preserve"> </w:t>
        </w:r>
        <w:proofErr w:type="spellStart"/>
        <w:r w:rsidRPr="00CC7895">
          <w:rPr>
            <w:rFonts w:ascii="Consolas" w:eastAsia="Times New Roman" w:hAnsi="Consolas" w:cs="Consolas"/>
            <w:color w:val="0026BF"/>
            <w:sz w:val="15"/>
          </w:rPr>
          <w:t>btn</w:t>
        </w:r>
        <w:proofErr w:type="spellEnd"/>
        <w:r w:rsidRPr="00CC7895">
          <w:rPr>
            <w:rFonts w:ascii="Consolas" w:eastAsia="Times New Roman" w:hAnsi="Consolas" w:cs="Consolas"/>
            <w:color w:val="0026BF"/>
            <w:sz w:val="15"/>
          </w:rPr>
          <w:t>-primary"</w:t>
        </w:r>
        <w:r w:rsidRPr="00CC7895">
          <w:rPr>
            <w:rFonts w:ascii="Consolas" w:eastAsia="Times New Roman" w:hAnsi="Consolas" w:cs="Consolas"/>
            <w:color w:val="C60000"/>
            <w:sz w:val="15"/>
          </w:rPr>
          <w:t>&gt;</w:t>
        </w:r>
        <w:r w:rsidRPr="00CC7895">
          <w:rPr>
            <w:rFonts w:ascii="Consolas" w:eastAsia="Times New Roman" w:hAnsi="Consolas" w:cs="Consolas"/>
            <w:color w:val="000000"/>
            <w:sz w:val="15"/>
          </w:rPr>
          <w:t>Login</w:t>
        </w:r>
        <w:r w:rsidRPr="00CC7895">
          <w:rPr>
            <w:rFonts w:ascii="Consolas" w:eastAsia="Times New Roman" w:hAnsi="Consolas" w:cs="Consolas"/>
            <w:color w:val="C60000"/>
            <w:sz w:val="15"/>
          </w:rPr>
          <w:t>&lt;/button&gt;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31" w:author="Unknown"/>
          <w:rFonts w:ascii="Consolas" w:eastAsia="Times New Roman" w:hAnsi="Consolas" w:cs="Consolas"/>
          <w:color w:val="3C3C3C"/>
          <w:sz w:val="15"/>
          <w:szCs w:val="15"/>
        </w:rPr>
      </w:pPr>
      <w:ins w:id="43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33" w:author="Unknown"/>
          <w:rFonts w:ascii="Consolas" w:eastAsia="Times New Roman" w:hAnsi="Consolas" w:cs="Consolas"/>
          <w:color w:val="3C3C3C"/>
          <w:sz w:val="15"/>
          <w:szCs w:val="15"/>
        </w:rPr>
      </w:pPr>
      <w:ins w:id="43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C60000"/>
            <w:sz w:val="15"/>
          </w:rPr>
          <w:t>&lt;div</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FF8C00"/>
            <w:sz w:val="15"/>
          </w:rPr>
          <w:t>ngIf</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26BF"/>
            <w:sz w:val="15"/>
          </w:rPr>
          <w:t>"error"</w:t>
        </w:r>
        <w:r w:rsidRPr="00CC7895">
          <w:rPr>
            <w:rFonts w:ascii="Consolas" w:eastAsia="Times New Roman" w:hAnsi="Consolas" w:cs="Consolas"/>
            <w:color w:val="000000"/>
            <w:sz w:val="15"/>
          </w:rPr>
          <w:t xml:space="preserve"> </w:t>
        </w:r>
        <w:r w:rsidRPr="00CC7895">
          <w:rPr>
            <w:rFonts w:ascii="Consolas" w:eastAsia="Times New Roman" w:hAnsi="Consolas" w:cs="Consolas"/>
            <w:color w:val="FF8C00"/>
            <w:sz w:val="15"/>
          </w:rPr>
          <w:t>class</w:t>
        </w:r>
        <w:r w:rsidRPr="00CC7895">
          <w:rPr>
            <w:rFonts w:ascii="Consolas" w:eastAsia="Times New Roman" w:hAnsi="Consolas" w:cs="Consolas"/>
            <w:color w:val="666600"/>
            <w:sz w:val="15"/>
          </w:rPr>
          <w:t>=</w:t>
        </w:r>
        <w:r w:rsidRPr="00CC7895">
          <w:rPr>
            <w:rFonts w:ascii="Consolas" w:eastAsia="Times New Roman" w:hAnsi="Consolas" w:cs="Consolas"/>
            <w:color w:val="0026BF"/>
            <w:sz w:val="15"/>
          </w:rPr>
          <w:t>"alert alert-danger"</w:t>
        </w:r>
        <w:r w:rsidRPr="00CC7895">
          <w:rPr>
            <w:rFonts w:ascii="Consolas" w:eastAsia="Times New Roman" w:hAnsi="Consolas" w:cs="Consolas"/>
            <w:color w:val="C60000"/>
            <w:sz w:val="15"/>
          </w:rPr>
          <w:t>&gt;&lt;/div&gt;</w:t>
        </w:r>
      </w:ins>
    </w:p>
    <w:p w:rsidR="00CC7895" w:rsidRPr="00CC7895" w:rsidRDefault="00CC7895" w:rsidP="00CC789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35" w:author="Unknown"/>
          <w:rFonts w:ascii="Consolas" w:eastAsia="Times New Roman" w:hAnsi="Consolas" w:cs="Consolas"/>
          <w:color w:val="3C3C3C"/>
          <w:sz w:val="15"/>
          <w:szCs w:val="15"/>
        </w:rPr>
      </w:pPr>
      <w:ins w:id="436" w:author="Unknown">
        <w:r w:rsidRPr="00CC7895">
          <w:rPr>
            <w:rFonts w:ascii="Consolas" w:eastAsia="Times New Roman" w:hAnsi="Consolas" w:cs="Consolas"/>
            <w:color w:val="000000"/>
            <w:sz w:val="15"/>
          </w:rPr>
          <w:lastRenderedPageBreak/>
          <w:t xml:space="preserve"> </w:t>
        </w:r>
        <w:r w:rsidRPr="00CC7895">
          <w:rPr>
            <w:rFonts w:ascii="Consolas" w:eastAsia="Times New Roman" w:hAnsi="Consolas" w:cs="Consolas"/>
            <w:color w:val="C60000"/>
            <w:sz w:val="15"/>
          </w:rPr>
          <w:t>&lt;/form&gt;</w:t>
        </w:r>
      </w:ins>
    </w:p>
    <w:p w:rsidR="00CC7895" w:rsidRPr="00CC7895" w:rsidRDefault="00CC7895" w:rsidP="00CC7895">
      <w:pPr>
        <w:shd w:val="clear" w:color="auto" w:fill="FCFCFC"/>
        <w:spacing w:before="230" w:after="173" w:line="240" w:lineRule="auto"/>
        <w:jc w:val="both"/>
        <w:textAlignment w:val="top"/>
        <w:outlineLvl w:val="2"/>
        <w:rPr>
          <w:ins w:id="437" w:author="Unknown"/>
          <w:rFonts w:ascii="Helvetica" w:eastAsia="Times New Roman" w:hAnsi="Helvetica" w:cs="Helvetica"/>
          <w:color w:val="F5811D"/>
          <w:sz w:val="28"/>
          <w:szCs w:val="28"/>
        </w:rPr>
      </w:pPr>
      <w:ins w:id="438" w:author="Unknown">
        <w:r w:rsidRPr="00CC7895">
          <w:rPr>
            <w:rFonts w:ascii="Helvetica" w:eastAsia="Times New Roman" w:hAnsi="Helvetica" w:cs="Helvetica"/>
            <w:color w:val="F5811D"/>
            <w:sz w:val="28"/>
            <w:szCs w:val="28"/>
          </w:rPr>
          <w:t>Login Component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39" w:author="Unknown"/>
          <w:rFonts w:ascii="Consolas" w:eastAsia="Times New Roman" w:hAnsi="Consolas" w:cs="Consolas"/>
          <w:color w:val="3C3C3C"/>
          <w:sz w:val="15"/>
          <w:szCs w:val="15"/>
        </w:rPr>
      </w:pPr>
      <w:ins w:id="440"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OnInit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'@angular/core'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41" w:author="Unknown"/>
          <w:rFonts w:ascii="Consolas" w:eastAsia="Times New Roman" w:hAnsi="Consolas" w:cs="Consolas"/>
          <w:color w:val="3C3C3C"/>
          <w:sz w:val="15"/>
          <w:szCs w:val="15"/>
        </w:rPr>
      </w:pPr>
      <w:ins w:id="442"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ActivatedRoute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'@angular/router'</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43" w:author="Unknown"/>
          <w:rFonts w:ascii="Consolas" w:eastAsia="Times New Roman" w:hAnsi="Consolas" w:cs="Consolas"/>
          <w:color w:val="3C3C3C"/>
          <w:sz w:val="15"/>
          <w:szCs w:val="15"/>
        </w:rPr>
      </w:pPr>
      <w:ins w:id="444"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FormBuilder</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FormGroup</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Validators</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'@angular/forms'</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45" w:author="Unknown"/>
          <w:rFonts w:ascii="Consolas" w:eastAsia="Times New Roman" w:hAnsi="Consolas" w:cs="Consolas"/>
          <w:color w:val="3C3C3C"/>
          <w:sz w:val="15"/>
          <w:szCs w:val="15"/>
        </w:rPr>
      </w:pPr>
      <w:ins w:id="446"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first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rxjs</w:t>
        </w:r>
        <w:proofErr w:type="spellEnd"/>
        <w:r w:rsidRPr="00CC7895">
          <w:rPr>
            <w:rFonts w:ascii="Consolas" w:eastAsia="Times New Roman" w:hAnsi="Consolas" w:cs="Consolas"/>
            <w:color w:val="EA172B"/>
            <w:sz w:val="15"/>
          </w:rPr>
          <w:t>/operators'</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47" w:author="Unknown"/>
          <w:rFonts w:ascii="Consolas" w:eastAsia="Times New Roman" w:hAnsi="Consolas" w:cs="Consolas"/>
          <w:color w:val="3C3C3C"/>
          <w:sz w:val="15"/>
          <w:szCs w:val="15"/>
        </w:rPr>
      </w:pPr>
      <w:ins w:id="448"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49" w:author="Unknown"/>
          <w:rFonts w:ascii="Consolas" w:eastAsia="Times New Roman" w:hAnsi="Consolas" w:cs="Consolas"/>
          <w:color w:val="3C3C3C"/>
          <w:sz w:val="15"/>
          <w:szCs w:val="15"/>
        </w:rPr>
      </w:pPr>
      <w:proofErr w:type="gramStart"/>
      <w:ins w:id="450" w:author="Unknown">
        <w:r w:rsidRPr="00CC7895">
          <w:rPr>
            <w:rFonts w:ascii="Consolas" w:eastAsia="Times New Roman" w:hAnsi="Consolas" w:cs="Consolas"/>
            <w:color w:val="0000FF"/>
            <w:sz w:val="15"/>
          </w:rPr>
          <w:t>import</w:t>
        </w:r>
        <w:proofErr w:type="gram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AuthenticationService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'../Services/</w:t>
        </w:r>
        <w:proofErr w:type="spellStart"/>
        <w:r w:rsidRPr="00CC7895">
          <w:rPr>
            <w:rFonts w:ascii="Consolas" w:eastAsia="Times New Roman" w:hAnsi="Consolas" w:cs="Consolas"/>
            <w:color w:val="EA172B"/>
            <w:sz w:val="15"/>
          </w:rPr>
          <w:t>authentication.service</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51" w:author="Unknown"/>
          <w:rFonts w:ascii="Consolas" w:eastAsia="Times New Roman" w:hAnsi="Consolas" w:cs="Consolas"/>
          <w:color w:val="3C3C3C"/>
          <w:sz w:val="15"/>
          <w:szCs w:val="15"/>
        </w:rPr>
      </w:pPr>
      <w:ins w:id="452"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53" w:author="Unknown"/>
          <w:rFonts w:ascii="Consolas" w:eastAsia="Times New Roman" w:hAnsi="Consolas" w:cs="Consolas"/>
          <w:color w:val="3C3C3C"/>
          <w:sz w:val="15"/>
          <w:szCs w:val="15"/>
        </w:rPr>
      </w:pPr>
      <w:ins w:id="454" w:author="Unknown">
        <w:r w:rsidRPr="00CC7895">
          <w:rPr>
            <w:rFonts w:ascii="Consolas" w:eastAsia="Times New Roman" w:hAnsi="Consolas" w:cs="Consolas"/>
            <w:color w:val="FF0000"/>
            <w:sz w:val="15"/>
          </w:rPr>
          <w:t>@Component</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55" w:author="Unknown"/>
          <w:rFonts w:ascii="Consolas" w:eastAsia="Times New Roman" w:hAnsi="Consolas" w:cs="Consolas"/>
          <w:color w:val="3C3C3C"/>
          <w:sz w:val="15"/>
          <w:szCs w:val="15"/>
        </w:rPr>
      </w:pPr>
      <w:ins w:id="456"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templateUrl</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'login.html'</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57" w:author="Unknown"/>
          <w:rFonts w:ascii="Consolas" w:eastAsia="Times New Roman" w:hAnsi="Consolas" w:cs="Consolas"/>
          <w:color w:val="3C3C3C"/>
          <w:sz w:val="15"/>
          <w:szCs w:val="15"/>
        </w:rPr>
      </w:pPr>
      <w:ins w:id="458" w:author="Unknown">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59" w:author="Unknown"/>
          <w:rFonts w:ascii="Consolas" w:eastAsia="Times New Roman" w:hAnsi="Consolas" w:cs="Consolas"/>
          <w:color w:val="3C3C3C"/>
          <w:sz w:val="15"/>
          <w:szCs w:val="15"/>
        </w:rPr>
      </w:pPr>
      <w:ins w:id="460" w:author="Unknown">
        <w:r w:rsidRPr="00CC7895">
          <w:rPr>
            <w:rFonts w:ascii="Consolas" w:eastAsia="Times New Roman" w:hAnsi="Consolas" w:cs="Consolas"/>
            <w:color w:val="0000FF"/>
            <w:sz w:val="15"/>
          </w:rPr>
          <w:t>export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LoginComponent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implements</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OnInit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61" w:author="Unknown"/>
          <w:rFonts w:ascii="Consolas" w:eastAsia="Times New Roman" w:hAnsi="Consolas" w:cs="Consolas"/>
          <w:color w:val="3C3C3C"/>
          <w:sz w:val="15"/>
          <w:szCs w:val="15"/>
        </w:rPr>
      </w:pPr>
      <w:ins w:id="462"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63" w:author="Unknown"/>
          <w:rFonts w:ascii="Consolas" w:eastAsia="Times New Roman" w:hAnsi="Consolas" w:cs="Consolas"/>
          <w:color w:val="3C3C3C"/>
          <w:sz w:val="15"/>
          <w:szCs w:val="15"/>
        </w:rPr>
      </w:pPr>
      <w:ins w:id="464"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loginForm</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FormGroup</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65" w:author="Unknown"/>
          <w:rFonts w:ascii="Consolas" w:eastAsia="Times New Roman" w:hAnsi="Consolas" w:cs="Consolas"/>
          <w:color w:val="3C3C3C"/>
          <w:sz w:val="15"/>
          <w:szCs w:val="15"/>
        </w:rPr>
      </w:pPr>
      <w:ins w:id="466"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submitClick</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false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67" w:author="Unknown"/>
          <w:rFonts w:ascii="Consolas" w:eastAsia="Times New Roman" w:hAnsi="Consolas" w:cs="Consolas"/>
          <w:color w:val="3C3C3C"/>
          <w:sz w:val="15"/>
          <w:szCs w:val="15"/>
        </w:rPr>
      </w:pPr>
      <w:ins w:id="468" w:author="Unknown">
        <w:r w:rsidRPr="00CC7895">
          <w:rPr>
            <w:rFonts w:ascii="Consolas" w:eastAsia="Times New Roman" w:hAnsi="Consolas" w:cs="Consolas"/>
            <w:color w:val="000000"/>
            <w:sz w:val="15"/>
          </w:rPr>
          <w:t xml:space="preserve"> submitted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false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69" w:author="Unknown"/>
          <w:rFonts w:ascii="Consolas" w:eastAsia="Times New Roman" w:hAnsi="Consolas" w:cs="Consolas"/>
          <w:color w:val="3C3C3C"/>
          <w:sz w:val="15"/>
          <w:szCs w:val="15"/>
        </w:rPr>
      </w:pPr>
      <w:ins w:id="470"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returnUrl</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string</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71" w:author="Unknown"/>
          <w:rFonts w:ascii="Consolas" w:eastAsia="Times New Roman" w:hAnsi="Consolas" w:cs="Consolas"/>
          <w:color w:val="3C3C3C"/>
          <w:sz w:val="15"/>
          <w:szCs w:val="15"/>
        </w:rPr>
      </w:pPr>
      <w:ins w:id="472" w:author="Unknown">
        <w:r w:rsidRPr="00CC7895">
          <w:rPr>
            <w:rFonts w:ascii="Consolas" w:eastAsia="Times New Roman" w:hAnsi="Consolas" w:cs="Consolas"/>
            <w:color w:val="000000"/>
            <w:sz w:val="15"/>
          </w:rPr>
          <w:t xml:space="preserve"> error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73" w:author="Unknown"/>
          <w:rFonts w:ascii="Consolas" w:eastAsia="Times New Roman" w:hAnsi="Consolas" w:cs="Consolas"/>
          <w:color w:val="3C3C3C"/>
          <w:sz w:val="15"/>
          <w:szCs w:val="15"/>
        </w:rPr>
      </w:pPr>
      <w:ins w:id="474"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75" w:author="Unknown"/>
          <w:rFonts w:ascii="Consolas" w:eastAsia="Times New Roman" w:hAnsi="Consolas" w:cs="Consolas"/>
          <w:color w:val="3C3C3C"/>
          <w:sz w:val="15"/>
          <w:szCs w:val="15"/>
        </w:rPr>
      </w:pPr>
      <w:ins w:id="47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constructor</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77" w:author="Unknown"/>
          <w:rFonts w:ascii="Consolas" w:eastAsia="Times New Roman" w:hAnsi="Consolas" w:cs="Consolas"/>
          <w:color w:val="3C3C3C"/>
          <w:sz w:val="15"/>
          <w:szCs w:val="15"/>
        </w:rPr>
      </w:pPr>
      <w:ins w:id="47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formBuilder</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FormBuilder</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79" w:author="Unknown"/>
          <w:rFonts w:ascii="Consolas" w:eastAsia="Times New Roman" w:hAnsi="Consolas" w:cs="Consolas"/>
          <w:color w:val="3C3C3C"/>
          <w:sz w:val="15"/>
          <w:szCs w:val="15"/>
        </w:rPr>
      </w:pPr>
      <w:ins w:id="48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route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ActivatedRoute</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81" w:author="Unknown"/>
          <w:rFonts w:ascii="Consolas" w:eastAsia="Times New Roman" w:hAnsi="Consolas" w:cs="Consolas"/>
          <w:color w:val="3C3C3C"/>
          <w:sz w:val="15"/>
          <w:szCs w:val="15"/>
        </w:rPr>
      </w:pPr>
      <w:ins w:id="48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83" w:author="Unknown"/>
          <w:rFonts w:ascii="Consolas" w:eastAsia="Times New Roman" w:hAnsi="Consolas" w:cs="Consolas"/>
          <w:color w:val="3C3C3C"/>
          <w:sz w:val="15"/>
          <w:szCs w:val="15"/>
        </w:rPr>
      </w:pPr>
      <w:ins w:id="484"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authenticationService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AuthenticationService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85" w:author="Unknown"/>
          <w:rFonts w:ascii="Consolas" w:eastAsia="Times New Roman" w:hAnsi="Consolas" w:cs="Consolas"/>
          <w:color w:val="3C3C3C"/>
          <w:sz w:val="15"/>
          <w:szCs w:val="15"/>
        </w:rPr>
      </w:pPr>
      <w:ins w:id="486"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87" w:author="Unknown"/>
          <w:rFonts w:ascii="Consolas" w:eastAsia="Times New Roman" w:hAnsi="Consolas" w:cs="Consolas"/>
          <w:color w:val="3C3C3C"/>
          <w:sz w:val="15"/>
          <w:szCs w:val="15"/>
        </w:rPr>
      </w:pPr>
      <w:ins w:id="488"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ngOnInit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89" w:author="Unknown"/>
          <w:rFonts w:ascii="Consolas" w:eastAsia="Times New Roman" w:hAnsi="Consolas" w:cs="Consolas"/>
          <w:color w:val="3C3C3C"/>
          <w:sz w:val="15"/>
          <w:szCs w:val="15"/>
        </w:rPr>
      </w:pPr>
      <w:ins w:id="490"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loginForm</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formBuilder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group</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91" w:author="Unknown"/>
          <w:rFonts w:ascii="Consolas" w:eastAsia="Times New Roman" w:hAnsi="Consolas" w:cs="Consolas"/>
          <w:color w:val="3C3C3C"/>
          <w:sz w:val="15"/>
          <w:szCs w:val="15"/>
        </w:rPr>
      </w:pPr>
      <w:ins w:id="492" w:author="Unknown">
        <w:r w:rsidRPr="00CC7895">
          <w:rPr>
            <w:rFonts w:ascii="Consolas" w:eastAsia="Times New Roman" w:hAnsi="Consolas" w:cs="Consolas"/>
            <w:color w:val="000000"/>
            <w:sz w:val="15"/>
          </w:rPr>
          <w:t xml:space="preserve"> username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Validators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required</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93" w:author="Unknown"/>
          <w:rFonts w:ascii="Consolas" w:eastAsia="Times New Roman" w:hAnsi="Consolas" w:cs="Consolas"/>
          <w:color w:val="3C3C3C"/>
          <w:sz w:val="15"/>
          <w:szCs w:val="15"/>
        </w:rPr>
      </w:pPr>
      <w:ins w:id="494" w:author="Unknown">
        <w:r w:rsidRPr="00CC7895">
          <w:rPr>
            <w:rFonts w:ascii="Consolas" w:eastAsia="Times New Roman" w:hAnsi="Consolas" w:cs="Consolas"/>
            <w:color w:val="000000"/>
            <w:sz w:val="15"/>
          </w:rPr>
          <w:t xml:space="preserve"> password</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Validators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required</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95" w:author="Unknown"/>
          <w:rFonts w:ascii="Consolas" w:eastAsia="Times New Roman" w:hAnsi="Consolas" w:cs="Consolas"/>
          <w:color w:val="3C3C3C"/>
          <w:sz w:val="15"/>
          <w:szCs w:val="15"/>
        </w:rPr>
      </w:pPr>
      <w:ins w:id="49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97" w:author="Unknown"/>
          <w:rFonts w:ascii="Consolas" w:eastAsia="Times New Roman" w:hAnsi="Consolas" w:cs="Consolas"/>
          <w:color w:val="3C3C3C"/>
          <w:sz w:val="15"/>
          <w:szCs w:val="15"/>
        </w:rPr>
      </w:pPr>
      <w:ins w:id="498"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499" w:author="Unknown"/>
          <w:rFonts w:ascii="Consolas" w:eastAsia="Times New Roman" w:hAnsi="Consolas" w:cs="Consolas"/>
          <w:color w:val="3C3C3C"/>
          <w:sz w:val="15"/>
          <w:szCs w:val="15"/>
        </w:rPr>
      </w:pPr>
      <w:ins w:id="500"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reset login status</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01" w:author="Unknown"/>
          <w:rFonts w:ascii="Consolas" w:eastAsia="Times New Roman" w:hAnsi="Consolas" w:cs="Consolas"/>
          <w:color w:val="3C3C3C"/>
          <w:sz w:val="15"/>
          <w:szCs w:val="15"/>
        </w:rPr>
      </w:pPr>
      <w:ins w:id="502"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authenticationService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logout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03" w:author="Unknown"/>
          <w:rFonts w:ascii="Consolas" w:eastAsia="Times New Roman" w:hAnsi="Consolas" w:cs="Consolas"/>
          <w:color w:val="3C3C3C"/>
          <w:sz w:val="15"/>
          <w:szCs w:val="15"/>
        </w:rPr>
      </w:pPr>
      <w:ins w:id="504"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05" w:author="Unknown"/>
          <w:rFonts w:ascii="Consolas" w:eastAsia="Times New Roman" w:hAnsi="Consolas" w:cs="Consolas"/>
          <w:color w:val="3C3C3C"/>
          <w:sz w:val="15"/>
          <w:szCs w:val="15"/>
        </w:rPr>
      </w:pPr>
      <w:ins w:id="506"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xml:space="preserve">// get return </w:t>
        </w:r>
        <w:proofErr w:type="spellStart"/>
        <w:r w:rsidRPr="00CC7895">
          <w:rPr>
            <w:rFonts w:ascii="Consolas" w:eastAsia="Times New Roman" w:hAnsi="Consolas" w:cs="Consolas"/>
            <w:i/>
            <w:iCs/>
            <w:color w:val="006600"/>
            <w:sz w:val="15"/>
          </w:rPr>
          <w:t>url</w:t>
        </w:r>
        <w:proofErr w:type="spellEnd"/>
        <w:r w:rsidRPr="00CC7895">
          <w:rPr>
            <w:rFonts w:ascii="Consolas" w:eastAsia="Times New Roman" w:hAnsi="Consolas" w:cs="Consolas"/>
            <w:i/>
            <w:iCs/>
            <w:color w:val="006600"/>
            <w:sz w:val="15"/>
          </w:rPr>
          <w:t xml:space="preserve"> from route parameters or default to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07" w:author="Unknown"/>
          <w:rFonts w:ascii="Consolas" w:eastAsia="Times New Roman" w:hAnsi="Consolas" w:cs="Consolas"/>
          <w:color w:val="3C3C3C"/>
          <w:sz w:val="15"/>
          <w:szCs w:val="15"/>
        </w:rPr>
      </w:pPr>
      <w:ins w:id="508"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returnUrl</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route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snapshot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queryParams</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returnUrl</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09" w:author="Unknown"/>
          <w:rFonts w:ascii="Consolas" w:eastAsia="Times New Roman" w:hAnsi="Consolas" w:cs="Consolas"/>
          <w:color w:val="3C3C3C"/>
          <w:sz w:val="15"/>
          <w:szCs w:val="15"/>
        </w:rPr>
      </w:pPr>
      <w:ins w:id="51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11" w:author="Unknown"/>
          <w:rFonts w:ascii="Consolas" w:eastAsia="Times New Roman" w:hAnsi="Consolas" w:cs="Consolas"/>
          <w:color w:val="3C3C3C"/>
          <w:sz w:val="15"/>
          <w:szCs w:val="15"/>
        </w:rPr>
      </w:pPr>
      <w:ins w:id="512"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13" w:author="Unknown"/>
          <w:rFonts w:ascii="Consolas" w:eastAsia="Times New Roman" w:hAnsi="Consolas" w:cs="Consolas"/>
          <w:color w:val="3C3C3C"/>
          <w:sz w:val="15"/>
          <w:szCs w:val="15"/>
        </w:rPr>
      </w:pPr>
      <w:ins w:id="514"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convenience getter for easy access to form fields</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15" w:author="Unknown"/>
          <w:rFonts w:ascii="Consolas" w:eastAsia="Times New Roman" w:hAnsi="Consolas" w:cs="Consolas"/>
          <w:color w:val="3C3C3C"/>
          <w:sz w:val="15"/>
          <w:szCs w:val="15"/>
        </w:rPr>
      </w:pPr>
      <w:ins w:id="51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get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formData</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loginForm</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controls</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17" w:author="Unknown"/>
          <w:rFonts w:ascii="Consolas" w:eastAsia="Times New Roman" w:hAnsi="Consolas" w:cs="Consolas"/>
          <w:color w:val="3C3C3C"/>
          <w:sz w:val="15"/>
          <w:szCs w:val="15"/>
        </w:rPr>
      </w:pPr>
      <w:ins w:id="518"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19" w:author="Unknown"/>
          <w:rFonts w:ascii="Consolas" w:eastAsia="Times New Roman" w:hAnsi="Consolas" w:cs="Consolas"/>
          <w:color w:val="3C3C3C"/>
          <w:sz w:val="15"/>
          <w:szCs w:val="15"/>
        </w:rPr>
      </w:pPr>
      <w:ins w:id="520"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onLogin</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21" w:author="Unknown"/>
          <w:rFonts w:ascii="Consolas" w:eastAsia="Times New Roman" w:hAnsi="Consolas" w:cs="Consolas"/>
          <w:color w:val="3C3C3C"/>
          <w:sz w:val="15"/>
          <w:szCs w:val="15"/>
        </w:rPr>
      </w:pPr>
      <w:ins w:id="522"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submitted</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true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23" w:author="Unknown"/>
          <w:rFonts w:ascii="Consolas" w:eastAsia="Times New Roman" w:hAnsi="Consolas" w:cs="Consolas"/>
          <w:color w:val="3C3C3C"/>
          <w:sz w:val="15"/>
          <w:szCs w:val="15"/>
        </w:rPr>
      </w:pPr>
      <w:ins w:id="524"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25" w:author="Unknown"/>
          <w:rFonts w:ascii="Consolas" w:eastAsia="Times New Roman" w:hAnsi="Consolas" w:cs="Consolas"/>
          <w:color w:val="3C3C3C"/>
          <w:sz w:val="15"/>
          <w:szCs w:val="15"/>
        </w:rPr>
      </w:pPr>
      <w:ins w:id="526"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stop here if form is invalid</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27" w:author="Unknown"/>
          <w:rFonts w:ascii="Consolas" w:eastAsia="Times New Roman" w:hAnsi="Consolas" w:cs="Consolas"/>
          <w:color w:val="3C3C3C"/>
          <w:sz w:val="15"/>
          <w:szCs w:val="15"/>
        </w:rPr>
      </w:pPr>
      <w:ins w:id="52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loginForm</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invalid</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29" w:author="Unknown"/>
          <w:rFonts w:ascii="Consolas" w:eastAsia="Times New Roman" w:hAnsi="Consolas" w:cs="Consolas"/>
          <w:color w:val="3C3C3C"/>
          <w:sz w:val="15"/>
          <w:szCs w:val="15"/>
        </w:rPr>
      </w:pPr>
      <w:ins w:id="53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31" w:author="Unknown"/>
          <w:rFonts w:ascii="Consolas" w:eastAsia="Times New Roman" w:hAnsi="Consolas" w:cs="Consolas"/>
          <w:color w:val="3C3C3C"/>
          <w:sz w:val="15"/>
          <w:szCs w:val="15"/>
        </w:rPr>
      </w:pPr>
      <w:ins w:id="53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33" w:author="Unknown"/>
          <w:rFonts w:ascii="Consolas" w:eastAsia="Times New Roman" w:hAnsi="Consolas" w:cs="Consolas"/>
          <w:color w:val="3C3C3C"/>
          <w:sz w:val="15"/>
          <w:szCs w:val="15"/>
        </w:rPr>
      </w:pPr>
      <w:ins w:id="534" w:author="Unknown">
        <w:r w:rsidRPr="00CC7895">
          <w:rPr>
            <w:rFonts w:ascii="Consolas" w:eastAsia="Times New Roman" w:hAnsi="Consolas" w:cs="Consolas"/>
            <w:color w:val="000000"/>
            <w:sz w:val="15"/>
          </w:rPr>
          <w:t> </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35" w:author="Unknown"/>
          <w:rFonts w:ascii="Consolas" w:eastAsia="Times New Roman" w:hAnsi="Consolas" w:cs="Consolas"/>
          <w:color w:val="3C3C3C"/>
          <w:sz w:val="15"/>
          <w:szCs w:val="15"/>
        </w:rPr>
      </w:pPr>
      <w:ins w:id="536"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submitClick</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true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37" w:author="Unknown"/>
          <w:rFonts w:ascii="Consolas" w:eastAsia="Times New Roman" w:hAnsi="Consolas" w:cs="Consolas"/>
          <w:color w:val="3C3C3C"/>
          <w:sz w:val="15"/>
          <w:szCs w:val="15"/>
        </w:rPr>
      </w:pPr>
      <w:ins w:id="538"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authenticationService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login</w:t>
        </w:r>
        <w:proofErr w:type="spellEnd"/>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formData</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username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value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formData</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password</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value</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39" w:author="Unknown"/>
          <w:rFonts w:ascii="Consolas" w:eastAsia="Times New Roman" w:hAnsi="Consolas" w:cs="Consolas"/>
          <w:color w:val="3C3C3C"/>
          <w:sz w:val="15"/>
          <w:szCs w:val="15"/>
        </w:rPr>
      </w:pPr>
      <w:ins w:id="540"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pipe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first</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41" w:author="Unknown"/>
          <w:rFonts w:ascii="Consolas" w:eastAsia="Times New Roman" w:hAnsi="Consolas" w:cs="Consolas"/>
          <w:color w:val="3C3C3C"/>
          <w:sz w:val="15"/>
          <w:szCs w:val="15"/>
        </w:rPr>
      </w:pPr>
      <w:ins w:id="542"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subscribe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43" w:author="Unknown"/>
          <w:rFonts w:ascii="Consolas" w:eastAsia="Times New Roman" w:hAnsi="Consolas" w:cs="Consolas"/>
          <w:color w:val="3C3C3C"/>
          <w:sz w:val="15"/>
          <w:szCs w:val="15"/>
        </w:rPr>
      </w:pPr>
      <w:ins w:id="544" w:author="Unknown">
        <w:r w:rsidRPr="00CC7895">
          <w:rPr>
            <w:rFonts w:ascii="Consolas" w:eastAsia="Times New Roman" w:hAnsi="Consolas" w:cs="Consolas"/>
            <w:color w:val="000000"/>
            <w:sz w:val="15"/>
          </w:rPr>
          <w:t xml:space="preserve"> data </w:t>
        </w:r>
        <w:r w:rsidRPr="00CC7895">
          <w:rPr>
            <w:rFonts w:ascii="Consolas" w:eastAsia="Times New Roman" w:hAnsi="Consolas" w:cs="Consolas"/>
            <w:color w:val="666600"/>
            <w:sz w:val="15"/>
          </w:rPr>
          <w:t>=&gt;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45" w:author="Unknown"/>
          <w:rFonts w:ascii="Consolas" w:eastAsia="Times New Roman" w:hAnsi="Consolas" w:cs="Consolas"/>
          <w:color w:val="3C3C3C"/>
          <w:sz w:val="15"/>
          <w:szCs w:val="15"/>
        </w:rPr>
      </w:pPr>
      <w:ins w:id="546"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navigate</w:t>
        </w:r>
        <w:proofErr w:type="spellEnd"/>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returnUrl</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47" w:author="Unknown"/>
          <w:rFonts w:ascii="Consolas" w:eastAsia="Times New Roman" w:hAnsi="Consolas" w:cs="Consolas"/>
          <w:color w:val="3C3C3C"/>
          <w:sz w:val="15"/>
          <w:szCs w:val="15"/>
        </w:rPr>
      </w:pPr>
      <w:ins w:id="54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49" w:author="Unknown"/>
          <w:rFonts w:ascii="Consolas" w:eastAsia="Times New Roman" w:hAnsi="Consolas" w:cs="Consolas"/>
          <w:color w:val="3C3C3C"/>
          <w:sz w:val="15"/>
          <w:szCs w:val="15"/>
        </w:rPr>
      </w:pPr>
      <w:ins w:id="550" w:author="Unknown">
        <w:r w:rsidRPr="00CC7895">
          <w:rPr>
            <w:rFonts w:ascii="Consolas" w:eastAsia="Times New Roman" w:hAnsi="Consolas" w:cs="Consolas"/>
            <w:color w:val="000000"/>
            <w:sz w:val="15"/>
          </w:rPr>
          <w:t xml:space="preserve"> error </w:t>
        </w:r>
        <w:r w:rsidRPr="00CC7895">
          <w:rPr>
            <w:rFonts w:ascii="Consolas" w:eastAsia="Times New Roman" w:hAnsi="Consolas" w:cs="Consolas"/>
            <w:color w:val="666600"/>
            <w:sz w:val="15"/>
          </w:rPr>
          <w:t>=&gt;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51" w:author="Unknown"/>
          <w:rFonts w:ascii="Consolas" w:eastAsia="Times New Roman" w:hAnsi="Consolas" w:cs="Consolas"/>
          <w:color w:val="3C3C3C"/>
          <w:sz w:val="15"/>
          <w:szCs w:val="15"/>
        </w:rPr>
      </w:pPr>
      <w:ins w:id="552"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error</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error</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53" w:author="Unknown"/>
          <w:rFonts w:ascii="Consolas" w:eastAsia="Times New Roman" w:hAnsi="Consolas" w:cs="Consolas"/>
          <w:color w:val="3C3C3C"/>
          <w:sz w:val="15"/>
          <w:szCs w:val="15"/>
        </w:rPr>
      </w:pPr>
      <w:ins w:id="554"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submitClick</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false</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55" w:author="Unknown"/>
          <w:rFonts w:ascii="Consolas" w:eastAsia="Times New Roman" w:hAnsi="Consolas" w:cs="Consolas"/>
          <w:color w:val="3C3C3C"/>
          <w:sz w:val="15"/>
          <w:szCs w:val="15"/>
        </w:rPr>
      </w:pPr>
      <w:ins w:id="556"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57" w:author="Unknown"/>
          <w:rFonts w:ascii="Consolas" w:eastAsia="Times New Roman" w:hAnsi="Consolas" w:cs="Consolas"/>
          <w:color w:val="3C3C3C"/>
          <w:sz w:val="15"/>
          <w:szCs w:val="15"/>
        </w:rPr>
      </w:pPr>
      <w:ins w:id="558"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59" w:author="Unknown"/>
          <w:rFonts w:ascii="Consolas" w:eastAsia="Times New Roman" w:hAnsi="Consolas" w:cs="Consolas"/>
          <w:color w:val="3C3C3C"/>
          <w:sz w:val="15"/>
          <w:szCs w:val="15"/>
        </w:rPr>
      </w:pPr>
      <w:ins w:id="560"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after="0" w:line="240" w:lineRule="auto"/>
        <w:jc w:val="center"/>
        <w:textAlignment w:val="top"/>
        <w:rPr>
          <w:ins w:id="561" w:author="Unknown"/>
          <w:rFonts w:ascii="Segoe UI" w:eastAsia="Times New Roman" w:hAnsi="Segoe UI" w:cs="Segoe UI"/>
          <w:color w:val="161616"/>
          <w:sz w:val="18"/>
          <w:szCs w:val="18"/>
        </w:rPr>
      </w:pPr>
      <w:r>
        <w:rPr>
          <w:rFonts w:ascii="Segoe UI" w:eastAsia="Times New Roman" w:hAnsi="Segoe UI" w:cs="Segoe UI"/>
          <w:noProof/>
          <w:color w:val="161616"/>
          <w:sz w:val="18"/>
          <w:szCs w:val="18"/>
        </w:rPr>
        <w:lastRenderedPageBreak/>
        <w:drawing>
          <wp:inline distT="0" distB="0" distL="0" distR="0">
            <wp:extent cx="5910580" cy="1791970"/>
            <wp:effectExtent l="19050" t="0" r="0" b="0"/>
            <wp:docPr id="7" name="Picture 7" descr="https://dotnettricks.blob.core.windows.net/img/aspnetcore/core-c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tnettricks.blob.core.windows.net/img/aspnetcore/core-co6.png"/>
                    <pic:cNvPicPr>
                      <a:picLocks noChangeAspect="1" noChangeArrowheads="1"/>
                    </pic:cNvPicPr>
                  </pic:nvPicPr>
                  <pic:blipFill>
                    <a:blip r:embed="rId13"/>
                    <a:srcRect/>
                    <a:stretch>
                      <a:fillRect/>
                    </a:stretch>
                  </pic:blipFill>
                  <pic:spPr bwMode="auto">
                    <a:xfrm>
                      <a:off x="0" y="0"/>
                      <a:ext cx="5910580" cy="1791970"/>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before="230" w:after="173" w:line="240" w:lineRule="auto"/>
        <w:jc w:val="both"/>
        <w:textAlignment w:val="top"/>
        <w:outlineLvl w:val="1"/>
        <w:rPr>
          <w:ins w:id="562" w:author="Unknown"/>
          <w:rFonts w:ascii="Helvetica" w:eastAsia="Times New Roman" w:hAnsi="Helvetica" w:cs="Helvetica"/>
          <w:color w:val="4466C5"/>
          <w:sz w:val="35"/>
          <w:szCs w:val="35"/>
        </w:rPr>
      </w:pPr>
      <w:ins w:id="563" w:author="Unknown">
        <w:r w:rsidRPr="00CC7895">
          <w:rPr>
            <w:rFonts w:ascii="Helvetica" w:eastAsia="Times New Roman" w:hAnsi="Helvetica" w:cs="Helvetica"/>
            <w:color w:val="4466C5"/>
            <w:sz w:val="35"/>
            <w:szCs w:val="35"/>
          </w:rPr>
          <w:t>Restrict Unauthenticated User to access the Application</w:t>
        </w:r>
      </w:ins>
    </w:p>
    <w:p w:rsidR="00CC7895" w:rsidRPr="00CC7895" w:rsidRDefault="00CC7895" w:rsidP="00CC7895">
      <w:pPr>
        <w:shd w:val="clear" w:color="auto" w:fill="FCFCFC"/>
        <w:spacing w:after="0" w:line="240" w:lineRule="auto"/>
        <w:jc w:val="both"/>
        <w:textAlignment w:val="top"/>
        <w:rPr>
          <w:ins w:id="564" w:author="Unknown"/>
          <w:rFonts w:ascii="Segoe UI" w:eastAsia="Times New Roman" w:hAnsi="Segoe UI" w:cs="Segoe UI"/>
          <w:color w:val="161616"/>
          <w:sz w:val="18"/>
          <w:szCs w:val="18"/>
        </w:rPr>
      </w:pPr>
      <w:ins w:id="565" w:author="Unknown">
        <w:r w:rsidRPr="00CC7895">
          <w:rPr>
            <w:rFonts w:ascii="Segoe UI" w:eastAsia="Times New Roman" w:hAnsi="Segoe UI" w:cs="Segoe UI"/>
            <w:color w:val="161616"/>
            <w:sz w:val="18"/>
            <w:szCs w:val="18"/>
          </w:rPr>
          <w:t xml:space="preserve">I have created authorization </w:t>
        </w:r>
        <w:proofErr w:type="gramStart"/>
        <w:r w:rsidRPr="00CC7895">
          <w:rPr>
            <w:rFonts w:ascii="Segoe UI" w:eastAsia="Times New Roman" w:hAnsi="Segoe UI" w:cs="Segoe UI"/>
            <w:color w:val="161616"/>
            <w:sz w:val="18"/>
            <w:szCs w:val="18"/>
          </w:rPr>
          <w:t>check that prevent</w:t>
        </w:r>
        <w:proofErr w:type="gramEnd"/>
        <w:r w:rsidRPr="00CC7895">
          <w:rPr>
            <w:rFonts w:ascii="Segoe UI" w:eastAsia="Times New Roman" w:hAnsi="Segoe UI" w:cs="Segoe UI"/>
            <w:color w:val="161616"/>
            <w:sz w:val="18"/>
            <w:szCs w:val="18"/>
          </w:rPr>
          <w:t xml:space="preserve"> unauthenticated users from accessing restricted routes. Angular route provides the feature called Navigation Guards that allow us to write code before routing occurred. There are four different guard types available in Angular: </w:t>
        </w:r>
        <w:proofErr w:type="spellStart"/>
        <w:r w:rsidRPr="00CC7895">
          <w:rPr>
            <w:rFonts w:ascii="Segoe UI" w:eastAsia="Times New Roman" w:hAnsi="Segoe UI" w:cs="Segoe UI"/>
            <w:color w:val="161616"/>
            <w:sz w:val="18"/>
            <w:szCs w:val="18"/>
          </w:rPr>
          <w:t>CanActivate</w:t>
        </w:r>
        <w:proofErr w:type="spellEnd"/>
        <w:r w:rsidRPr="00CC7895">
          <w:rPr>
            <w:rFonts w:ascii="Segoe UI" w:eastAsia="Times New Roman" w:hAnsi="Segoe UI" w:cs="Segoe UI"/>
            <w:color w:val="161616"/>
            <w:sz w:val="18"/>
            <w:szCs w:val="18"/>
          </w:rPr>
          <w:t xml:space="preserve">, </w:t>
        </w:r>
        <w:proofErr w:type="spellStart"/>
        <w:r w:rsidRPr="00CC7895">
          <w:rPr>
            <w:rFonts w:ascii="Segoe UI" w:eastAsia="Times New Roman" w:hAnsi="Segoe UI" w:cs="Segoe UI"/>
            <w:color w:val="161616"/>
            <w:sz w:val="18"/>
            <w:szCs w:val="18"/>
          </w:rPr>
          <w:t>CanActivateChild</w:t>
        </w:r>
        <w:proofErr w:type="spellEnd"/>
        <w:r w:rsidRPr="00CC7895">
          <w:rPr>
            <w:rFonts w:ascii="Segoe UI" w:eastAsia="Times New Roman" w:hAnsi="Segoe UI" w:cs="Segoe UI"/>
            <w:color w:val="161616"/>
            <w:sz w:val="18"/>
            <w:szCs w:val="18"/>
          </w:rPr>
          <w:t xml:space="preserve">, </w:t>
        </w:r>
        <w:proofErr w:type="spellStart"/>
        <w:r w:rsidRPr="00CC7895">
          <w:rPr>
            <w:rFonts w:ascii="Segoe UI" w:eastAsia="Times New Roman" w:hAnsi="Segoe UI" w:cs="Segoe UI"/>
            <w:color w:val="161616"/>
            <w:sz w:val="18"/>
            <w:szCs w:val="18"/>
          </w:rPr>
          <w:t>CanDeactivate</w:t>
        </w:r>
        <w:proofErr w:type="spellEnd"/>
        <w:r w:rsidRPr="00CC7895">
          <w:rPr>
            <w:rFonts w:ascii="Segoe UI" w:eastAsia="Times New Roman" w:hAnsi="Segoe UI" w:cs="Segoe UI"/>
            <w:color w:val="161616"/>
            <w:sz w:val="18"/>
            <w:szCs w:val="18"/>
          </w:rPr>
          <w:t xml:space="preserve"> and </w:t>
        </w:r>
        <w:proofErr w:type="spellStart"/>
        <w:r w:rsidRPr="00CC7895">
          <w:rPr>
            <w:rFonts w:ascii="Segoe UI" w:eastAsia="Times New Roman" w:hAnsi="Segoe UI" w:cs="Segoe UI"/>
            <w:color w:val="161616"/>
            <w:sz w:val="18"/>
            <w:szCs w:val="18"/>
          </w:rPr>
          <w:t>CanLoad</w:t>
        </w:r>
        <w:proofErr w:type="spellEnd"/>
        <w:r w:rsidRPr="00CC7895">
          <w:rPr>
            <w:rFonts w:ascii="Segoe UI" w:eastAsia="Times New Roman" w:hAnsi="Segoe UI" w:cs="Segoe UI"/>
            <w:color w:val="161616"/>
            <w:sz w:val="18"/>
            <w:szCs w:val="18"/>
          </w:rPr>
          <w:t xml:space="preserve">. Here I have check whether local storage contains the token information if yes than allow </w:t>
        </w:r>
        <w:proofErr w:type="gramStart"/>
        <w:r w:rsidRPr="00CC7895">
          <w:rPr>
            <w:rFonts w:ascii="Segoe UI" w:eastAsia="Times New Roman" w:hAnsi="Segoe UI" w:cs="Segoe UI"/>
            <w:color w:val="161616"/>
            <w:sz w:val="18"/>
            <w:szCs w:val="18"/>
          </w:rPr>
          <w:t>to navigate</w:t>
        </w:r>
        <w:proofErr w:type="gramEnd"/>
        <w:r w:rsidRPr="00CC7895">
          <w:rPr>
            <w:rFonts w:ascii="Segoe UI" w:eastAsia="Times New Roman" w:hAnsi="Segoe UI" w:cs="Segoe UI"/>
            <w:color w:val="161616"/>
            <w:sz w:val="18"/>
            <w:szCs w:val="18"/>
          </w:rPr>
          <w:t xml:space="preserve"> else navigate to login page.</w:t>
        </w:r>
      </w:ins>
    </w:p>
    <w:p w:rsidR="00CC7895" w:rsidRPr="00CC7895" w:rsidRDefault="00CC7895" w:rsidP="00CC7895">
      <w:pPr>
        <w:shd w:val="clear" w:color="auto" w:fill="FCFCFC"/>
        <w:spacing w:after="0" w:line="240" w:lineRule="auto"/>
        <w:jc w:val="both"/>
        <w:textAlignment w:val="top"/>
        <w:rPr>
          <w:ins w:id="566" w:author="Unknown"/>
          <w:rFonts w:ascii="Segoe UI" w:eastAsia="Times New Roman" w:hAnsi="Segoe UI" w:cs="Segoe UI"/>
          <w:color w:val="161616"/>
          <w:sz w:val="18"/>
          <w:szCs w:val="18"/>
        </w:rPr>
      </w:pPr>
      <w:proofErr w:type="spellStart"/>
      <w:ins w:id="567" w:author="Unknown">
        <w:r w:rsidRPr="00CC7895">
          <w:rPr>
            <w:rFonts w:ascii="Segoe UI" w:eastAsia="Times New Roman" w:hAnsi="Segoe UI" w:cs="Segoe UI"/>
            <w:color w:val="161616"/>
            <w:sz w:val="18"/>
            <w:szCs w:val="18"/>
          </w:rPr>
          <w:t>Path:</w:t>
        </w:r>
        <w:r w:rsidRPr="00CC7895">
          <w:rPr>
            <w:rFonts w:ascii="Consolas" w:eastAsia="Times New Roman" w:hAnsi="Consolas" w:cs="Consolas"/>
            <w:color w:val="5676CB"/>
            <w:sz w:val="17"/>
          </w:rPr>
          <w:t>ClientApp</w:t>
        </w:r>
        <w:proofErr w:type="spellEnd"/>
        <w:r w:rsidRPr="00CC7895">
          <w:rPr>
            <w:rFonts w:ascii="Consolas" w:eastAsia="Times New Roman" w:hAnsi="Consolas" w:cs="Consolas"/>
            <w:color w:val="5676CB"/>
            <w:sz w:val="17"/>
          </w:rPr>
          <w:t>\</w:t>
        </w:r>
        <w:proofErr w:type="spellStart"/>
        <w:r w:rsidRPr="00CC7895">
          <w:rPr>
            <w:rFonts w:ascii="Consolas" w:eastAsia="Times New Roman" w:hAnsi="Consolas" w:cs="Consolas"/>
            <w:color w:val="5676CB"/>
            <w:sz w:val="17"/>
          </w:rPr>
          <w:t>src</w:t>
        </w:r>
        <w:proofErr w:type="spellEnd"/>
        <w:r w:rsidRPr="00CC7895">
          <w:rPr>
            <w:rFonts w:ascii="Consolas" w:eastAsia="Times New Roman" w:hAnsi="Consolas" w:cs="Consolas"/>
            <w:color w:val="5676CB"/>
            <w:sz w:val="17"/>
          </w:rPr>
          <w:t>\app\Services\</w:t>
        </w:r>
        <w:proofErr w:type="spellStart"/>
        <w:r w:rsidRPr="00CC7895">
          <w:rPr>
            <w:rFonts w:ascii="Consolas" w:eastAsia="Times New Roman" w:hAnsi="Consolas" w:cs="Consolas"/>
            <w:color w:val="5676CB"/>
            <w:sz w:val="17"/>
          </w:rPr>
          <w:t>authorizationCheck.ts</w:t>
        </w:r>
        <w:proofErr w:type="spellEnd"/>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68" w:author="Unknown"/>
          <w:rFonts w:ascii="Consolas" w:eastAsia="Times New Roman" w:hAnsi="Consolas" w:cs="Consolas"/>
          <w:color w:val="3C3C3C"/>
          <w:sz w:val="15"/>
          <w:szCs w:val="15"/>
        </w:rPr>
      </w:pPr>
      <w:ins w:id="569"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Injectable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'@angular/core'</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70" w:author="Unknown"/>
          <w:rFonts w:ascii="Consolas" w:eastAsia="Times New Roman" w:hAnsi="Consolas" w:cs="Consolas"/>
          <w:color w:val="3C3C3C"/>
          <w:sz w:val="15"/>
          <w:szCs w:val="15"/>
        </w:rPr>
      </w:pPr>
      <w:ins w:id="571"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CanActivate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ActivatedRouteSnapshot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RouterStateSnapshot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'@angular/router'</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72" w:author="Unknown"/>
          <w:rFonts w:ascii="Consolas" w:eastAsia="Times New Roman" w:hAnsi="Consolas" w:cs="Consolas"/>
          <w:color w:val="3C3C3C"/>
          <w:sz w:val="15"/>
          <w:szCs w:val="15"/>
        </w:rPr>
      </w:pPr>
      <w:ins w:id="573" w:author="Unknown">
        <w:r w:rsidRPr="00CC7895">
          <w:rPr>
            <w:rFonts w:ascii="Consolas" w:eastAsia="Times New Roman" w:hAnsi="Consolas" w:cs="Consolas"/>
            <w:color w:val="000000"/>
            <w:sz w:val="15"/>
          </w:rPr>
          <w:t> </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74" w:author="Unknown"/>
          <w:rFonts w:ascii="Consolas" w:eastAsia="Times New Roman" w:hAnsi="Consolas" w:cs="Consolas"/>
          <w:color w:val="3C3C3C"/>
          <w:sz w:val="15"/>
          <w:szCs w:val="15"/>
        </w:rPr>
      </w:pPr>
      <w:ins w:id="575" w:author="Unknown">
        <w:r w:rsidRPr="00CC7895">
          <w:rPr>
            <w:rFonts w:ascii="Consolas" w:eastAsia="Times New Roman" w:hAnsi="Consolas" w:cs="Consolas"/>
            <w:color w:val="FF0000"/>
            <w:sz w:val="15"/>
          </w:rPr>
          <w:t>@Injectable</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76" w:author="Unknown"/>
          <w:rFonts w:ascii="Consolas" w:eastAsia="Times New Roman" w:hAnsi="Consolas" w:cs="Consolas"/>
          <w:color w:val="3C3C3C"/>
          <w:sz w:val="15"/>
          <w:szCs w:val="15"/>
        </w:rPr>
      </w:pPr>
      <w:ins w:id="577" w:author="Unknown">
        <w:r w:rsidRPr="00CC7895">
          <w:rPr>
            <w:rFonts w:ascii="Consolas" w:eastAsia="Times New Roman" w:hAnsi="Consolas" w:cs="Consolas"/>
            <w:color w:val="0000FF"/>
            <w:sz w:val="15"/>
          </w:rPr>
          <w:t>export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AuthorizationCheck</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implements</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CanActivate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78" w:author="Unknown"/>
          <w:rFonts w:ascii="Consolas" w:eastAsia="Times New Roman" w:hAnsi="Consolas" w:cs="Consolas"/>
          <w:color w:val="3C3C3C"/>
          <w:sz w:val="15"/>
          <w:szCs w:val="15"/>
        </w:rPr>
      </w:pPr>
      <w:ins w:id="579" w:author="Unknown">
        <w:r w:rsidRPr="00CC7895">
          <w:rPr>
            <w:rFonts w:ascii="Consolas" w:eastAsia="Times New Roman" w:hAnsi="Consolas" w:cs="Consolas"/>
            <w:color w:val="000000"/>
            <w:sz w:val="15"/>
          </w:rPr>
          <w:t> </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80" w:author="Unknown"/>
          <w:rFonts w:ascii="Consolas" w:eastAsia="Times New Roman" w:hAnsi="Consolas" w:cs="Consolas"/>
          <w:color w:val="3C3C3C"/>
          <w:sz w:val="15"/>
          <w:szCs w:val="15"/>
        </w:rPr>
      </w:pPr>
      <w:ins w:id="58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constructor</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82" w:author="Unknown"/>
          <w:rFonts w:ascii="Consolas" w:eastAsia="Times New Roman" w:hAnsi="Consolas" w:cs="Consolas"/>
          <w:color w:val="3C3C3C"/>
          <w:sz w:val="15"/>
          <w:szCs w:val="15"/>
        </w:rPr>
      </w:pPr>
      <w:ins w:id="583" w:author="Unknown">
        <w:r w:rsidRPr="00CC7895">
          <w:rPr>
            <w:rFonts w:ascii="Consolas" w:eastAsia="Times New Roman" w:hAnsi="Consolas" w:cs="Consolas"/>
            <w:color w:val="000000"/>
            <w:sz w:val="15"/>
          </w:rPr>
          <w:t> </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84" w:author="Unknown"/>
          <w:rFonts w:ascii="Consolas" w:eastAsia="Times New Roman" w:hAnsi="Consolas" w:cs="Consolas"/>
          <w:color w:val="3C3C3C"/>
          <w:sz w:val="15"/>
          <w:szCs w:val="15"/>
        </w:rPr>
      </w:pPr>
      <w:ins w:id="585"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canActivate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route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ActivatedRouteSnapshot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state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RouterStateSnapshot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86" w:author="Unknown"/>
          <w:rFonts w:ascii="Consolas" w:eastAsia="Times New Roman" w:hAnsi="Consolas" w:cs="Consolas"/>
          <w:color w:val="3C3C3C"/>
          <w:sz w:val="15"/>
          <w:szCs w:val="15"/>
        </w:rPr>
      </w:pPr>
      <w:ins w:id="587"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//If token data exist, user may login to application</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88" w:author="Unknown"/>
          <w:rFonts w:ascii="Consolas" w:eastAsia="Times New Roman" w:hAnsi="Consolas" w:cs="Consolas"/>
          <w:color w:val="3C3C3C"/>
          <w:sz w:val="15"/>
          <w:szCs w:val="15"/>
        </w:rPr>
      </w:pPr>
      <w:ins w:id="58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00"/>
            <w:sz w:val="15"/>
          </w:rPr>
          <w:t>localStorage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getItem</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TokenInfo</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90" w:author="Unknown"/>
          <w:rFonts w:ascii="Consolas" w:eastAsia="Times New Roman" w:hAnsi="Consolas" w:cs="Consolas"/>
          <w:color w:val="3C3C3C"/>
          <w:sz w:val="15"/>
          <w:szCs w:val="15"/>
        </w:rPr>
      </w:pPr>
      <w:ins w:id="59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true</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92" w:author="Unknown"/>
          <w:rFonts w:ascii="Consolas" w:eastAsia="Times New Roman" w:hAnsi="Consolas" w:cs="Consolas"/>
          <w:color w:val="3C3C3C"/>
          <w:sz w:val="15"/>
          <w:szCs w:val="15"/>
        </w:rPr>
      </w:pPr>
      <w:ins w:id="59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94" w:author="Unknown"/>
          <w:rFonts w:ascii="Consolas" w:eastAsia="Times New Roman" w:hAnsi="Consolas" w:cs="Consolas"/>
          <w:color w:val="3C3C3C"/>
          <w:sz w:val="15"/>
          <w:szCs w:val="15"/>
        </w:rPr>
      </w:pPr>
      <w:ins w:id="595" w:author="Unknown">
        <w:r w:rsidRPr="00CC7895">
          <w:rPr>
            <w:rFonts w:ascii="Consolas" w:eastAsia="Times New Roman" w:hAnsi="Consolas" w:cs="Consolas"/>
            <w:color w:val="000000"/>
            <w:sz w:val="15"/>
          </w:rPr>
          <w:t> </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96" w:author="Unknown"/>
          <w:rFonts w:ascii="Consolas" w:eastAsia="Times New Roman" w:hAnsi="Consolas" w:cs="Consolas"/>
          <w:color w:val="3C3C3C"/>
          <w:sz w:val="15"/>
          <w:szCs w:val="15"/>
        </w:rPr>
      </w:pPr>
      <w:ins w:id="597"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xml:space="preserve">// otherwise redirect to login page with the return </w:t>
        </w:r>
        <w:proofErr w:type="spellStart"/>
        <w:r w:rsidRPr="00CC7895">
          <w:rPr>
            <w:rFonts w:ascii="Consolas" w:eastAsia="Times New Roman" w:hAnsi="Consolas" w:cs="Consolas"/>
            <w:i/>
            <w:iCs/>
            <w:color w:val="006600"/>
            <w:sz w:val="15"/>
          </w:rPr>
          <w:t>url</w:t>
        </w:r>
        <w:proofErr w:type="spellEnd"/>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598" w:author="Unknown"/>
          <w:rFonts w:ascii="Consolas" w:eastAsia="Times New Roman" w:hAnsi="Consolas" w:cs="Consolas"/>
          <w:color w:val="3C3C3C"/>
          <w:sz w:val="15"/>
          <w:szCs w:val="15"/>
        </w:rPr>
      </w:pPr>
      <w:ins w:id="599"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navigate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EA172B"/>
            <w:sz w:val="15"/>
          </w:rPr>
          <w:t>'/login'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queryParams</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returnUrl</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state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url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00" w:author="Unknown"/>
          <w:rFonts w:ascii="Consolas" w:eastAsia="Times New Roman" w:hAnsi="Consolas" w:cs="Consolas"/>
          <w:color w:val="3C3C3C"/>
          <w:sz w:val="15"/>
          <w:szCs w:val="15"/>
        </w:rPr>
      </w:pPr>
      <w:ins w:id="60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false</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02" w:author="Unknown"/>
          <w:rFonts w:ascii="Consolas" w:eastAsia="Times New Roman" w:hAnsi="Consolas" w:cs="Consolas"/>
          <w:color w:val="3C3C3C"/>
          <w:sz w:val="15"/>
          <w:szCs w:val="15"/>
        </w:rPr>
      </w:pPr>
      <w:ins w:id="60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04" w:author="Unknown"/>
          <w:rFonts w:ascii="Consolas" w:eastAsia="Times New Roman" w:hAnsi="Consolas" w:cs="Consolas"/>
          <w:color w:val="3C3C3C"/>
          <w:sz w:val="15"/>
          <w:szCs w:val="15"/>
        </w:rPr>
      </w:pPr>
      <w:ins w:id="605"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before="230" w:after="173" w:line="240" w:lineRule="auto"/>
        <w:jc w:val="both"/>
        <w:textAlignment w:val="top"/>
        <w:outlineLvl w:val="2"/>
        <w:rPr>
          <w:ins w:id="606" w:author="Unknown"/>
          <w:rFonts w:ascii="Helvetica" w:eastAsia="Times New Roman" w:hAnsi="Helvetica" w:cs="Helvetica"/>
          <w:color w:val="F5811D"/>
          <w:sz w:val="28"/>
          <w:szCs w:val="28"/>
        </w:rPr>
      </w:pPr>
      <w:ins w:id="607" w:author="Unknown">
        <w:r w:rsidRPr="00CC7895">
          <w:rPr>
            <w:rFonts w:ascii="Helvetica" w:eastAsia="Times New Roman" w:hAnsi="Helvetica" w:cs="Helvetica"/>
            <w:color w:val="F5811D"/>
            <w:sz w:val="28"/>
            <w:szCs w:val="28"/>
          </w:rPr>
          <w:t>Http Interceptor</w:t>
        </w:r>
      </w:ins>
    </w:p>
    <w:p w:rsidR="00CC7895" w:rsidRPr="00CC7895" w:rsidRDefault="00CC7895" w:rsidP="00CC7895">
      <w:pPr>
        <w:shd w:val="clear" w:color="auto" w:fill="FCFCFC"/>
        <w:spacing w:after="0" w:line="240" w:lineRule="auto"/>
        <w:jc w:val="both"/>
        <w:textAlignment w:val="top"/>
        <w:rPr>
          <w:ins w:id="608" w:author="Unknown"/>
          <w:rFonts w:ascii="Segoe UI" w:eastAsia="Times New Roman" w:hAnsi="Segoe UI" w:cs="Segoe UI"/>
          <w:color w:val="161616"/>
          <w:sz w:val="18"/>
          <w:szCs w:val="18"/>
        </w:rPr>
      </w:pPr>
      <w:ins w:id="609" w:author="Unknown">
        <w:r w:rsidRPr="00CC7895">
          <w:rPr>
            <w:rFonts w:ascii="Segoe UI" w:eastAsia="Times New Roman" w:hAnsi="Segoe UI" w:cs="Segoe UI"/>
            <w:color w:val="161616"/>
            <w:sz w:val="18"/>
            <w:szCs w:val="18"/>
          </w:rPr>
          <w:t xml:space="preserve">After successful login to application, we need to pass token with every http request header. For the same we can write common code using Http Interceptor. It intercepts the http request and </w:t>
        </w:r>
        <w:proofErr w:type="gramStart"/>
        <w:r w:rsidRPr="00CC7895">
          <w:rPr>
            <w:rFonts w:ascii="Segoe UI" w:eastAsia="Times New Roman" w:hAnsi="Segoe UI" w:cs="Segoe UI"/>
            <w:color w:val="161616"/>
            <w:sz w:val="18"/>
            <w:szCs w:val="18"/>
          </w:rPr>
          <w:t>add</w:t>
        </w:r>
        <w:proofErr w:type="gramEnd"/>
        <w:r w:rsidRPr="00CC7895">
          <w:rPr>
            <w:rFonts w:ascii="Segoe UI" w:eastAsia="Times New Roman" w:hAnsi="Segoe UI" w:cs="Segoe UI"/>
            <w:color w:val="161616"/>
            <w:sz w:val="18"/>
            <w:szCs w:val="18"/>
          </w:rPr>
          <w:t xml:space="preserve"> the JWT (</w:t>
        </w:r>
        <w:proofErr w:type="spellStart"/>
        <w:r w:rsidRPr="00CC7895">
          <w:rPr>
            <w:rFonts w:ascii="Segoe UI" w:eastAsia="Times New Roman" w:hAnsi="Segoe UI" w:cs="Segoe UI"/>
            <w:color w:val="161616"/>
            <w:sz w:val="18"/>
            <w:szCs w:val="18"/>
          </w:rPr>
          <w:t>auth</w:t>
        </w:r>
        <w:proofErr w:type="spellEnd"/>
        <w:r w:rsidRPr="00CC7895">
          <w:rPr>
            <w:rFonts w:ascii="Segoe UI" w:eastAsia="Times New Roman" w:hAnsi="Segoe UI" w:cs="Segoe UI"/>
            <w:color w:val="161616"/>
            <w:sz w:val="18"/>
            <w:szCs w:val="18"/>
          </w:rPr>
          <w:t xml:space="preserve"> token) to the header of request if user is logged in. The </w:t>
        </w:r>
        <w:proofErr w:type="spellStart"/>
        <w:r w:rsidRPr="00CC7895">
          <w:rPr>
            <w:rFonts w:ascii="Segoe UI" w:eastAsia="Times New Roman" w:hAnsi="Segoe UI" w:cs="Segoe UI"/>
            <w:color w:val="161616"/>
            <w:sz w:val="18"/>
            <w:szCs w:val="18"/>
          </w:rPr>
          <w:t>TypeScript</w:t>
        </w:r>
        <w:proofErr w:type="spellEnd"/>
        <w:r w:rsidRPr="00CC7895">
          <w:rPr>
            <w:rFonts w:ascii="Segoe UI" w:eastAsia="Times New Roman" w:hAnsi="Segoe UI" w:cs="Segoe UI"/>
            <w:color w:val="161616"/>
            <w:sz w:val="18"/>
            <w:szCs w:val="18"/>
          </w:rPr>
          <w:t xml:space="preserve"> has allowed us to extend any predefined class, so we can create custom http interceptor by extending the </w:t>
        </w:r>
        <w:proofErr w:type="spellStart"/>
        <w:r w:rsidRPr="00CC7895">
          <w:rPr>
            <w:rFonts w:ascii="Segoe UI" w:eastAsia="Times New Roman" w:hAnsi="Segoe UI" w:cs="Segoe UI"/>
            <w:color w:val="161616"/>
            <w:sz w:val="18"/>
            <w:szCs w:val="18"/>
          </w:rPr>
          <w:t>HttpInterceptor</w:t>
        </w:r>
        <w:proofErr w:type="spellEnd"/>
        <w:r w:rsidRPr="00CC7895">
          <w:rPr>
            <w:rFonts w:ascii="Segoe UI" w:eastAsia="Times New Roman" w:hAnsi="Segoe UI" w:cs="Segoe UI"/>
            <w:color w:val="161616"/>
            <w:sz w:val="18"/>
            <w:szCs w:val="18"/>
          </w:rPr>
          <w:t xml:space="preserve"> class. </w:t>
        </w:r>
        <w:proofErr w:type="gramStart"/>
        <w:r w:rsidRPr="00CC7895">
          <w:rPr>
            <w:rFonts w:ascii="Segoe UI" w:eastAsia="Times New Roman" w:hAnsi="Segoe UI" w:cs="Segoe UI"/>
            <w:color w:val="161616"/>
            <w:sz w:val="18"/>
            <w:szCs w:val="18"/>
          </w:rPr>
          <w:t>This allow</w:t>
        </w:r>
        <w:proofErr w:type="gramEnd"/>
        <w:r w:rsidRPr="00CC7895">
          <w:rPr>
            <w:rFonts w:ascii="Segoe UI" w:eastAsia="Times New Roman" w:hAnsi="Segoe UI" w:cs="Segoe UI"/>
            <w:color w:val="161616"/>
            <w:sz w:val="18"/>
            <w:szCs w:val="18"/>
          </w:rPr>
          <w:t xml:space="preserve"> us to modify http request before it sent to the server. To register this Http interceptor, we need to add it to request pipeline by configure in the provider section of the </w:t>
        </w:r>
        <w:proofErr w:type="spellStart"/>
        <w:r w:rsidRPr="00CC7895">
          <w:rPr>
            <w:rFonts w:ascii="Segoe UI" w:eastAsia="Times New Roman" w:hAnsi="Segoe UI" w:cs="Segoe UI"/>
            <w:color w:val="161616"/>
            <w:sz w:val="18"/>
            <w:szCs w:val="18"/>
          </w:rPr>
          <w:t>app.module.ts</w:t>
        </w:r>
        <w:proofErr w:type="spellEnd"/>
        <w:r w:rsidRPr="00CC7895">
          <w:rPr>
            <w:rFonts w:ascii="Segoe UI" w:eastAsia="Times New Roman" w:hAnsi="Segoe UI" w:cs="Segoe UI"/>
            <w:color w:val="161616"/>
            <w:sz w:val="18"/>
            <w:szCs w:val="18"/>
          </w:rPr>
          <w:t xml:space="preserve"> file.</w:t>
        </w:r>
      </w:ins>
    </w:p>
    <w:p w:rsidR="00CC7895" w:rsidRPr="00CC7895" w:rsidRDefault="00CC7895" w:rsidP="00CC7895">
      <w:pPr>
        <w:shd w:val="clear" w:color="auto" w:fill="FCFCFC"/>
        <w:spacing w:after="0" w:line="240" w:lineRule="auto"/>
        <w:jc w:val="both"/>
        <w:textAlignment w:val="top"/>
        <w:rPr>
          <w:ins w:id="610" w:author="Unknown"/>
          <w:rFonts w:ascii="Segoe UI" w:eastAsia="Times New Roman" w:hAnsi="Segoe UI" w:cs="Segoe UI"/>
          <w:color w:val="161616"/>
          <w:sz w:val="18"/>
          <w:szCs w:val="18"/>
        </w:rPr>
      </w:pPr>
      <w:ins w:id="611" w:author="Unknown">
        <w:r w:rsidRPr="00CC7895">
          <w:rPr>
            <w:rFonts w:ascii="Segoe UI" w:eastAsia="Times New Roman" w:hAnsi="Segoe UI" w:cs="Segoe UI"/>
            <w:color w:val="161616"/>
            <w:sz w:val="18"/>
            <w:szCs w:val="18"/>
          </w:rPr>
          <w:t>Path: </w:t>
        </w:r>
        <w:proofErr w:type="spellStart"/>
        <w:r w:rsidRPr="00CC7895">
          <w:rPr>
            <w:rFonts w:ascii="Consolas" w:eastAsia="Times New Roman" w:hAnsi="Consolas" w:cs="Consolas"/>
            <w:color w:val="5676CB"/>
            <w:sz w:val="17"/>
          </w:rPr>
          <w:t>ClientApp</w:t>
        </w:r>
        <w:proofErr w:type="spellEnd"/>
        <w:r w:rsidRPr="00CC7895">
          <w:rPr>
            <w:rFonts w:ascii="Consolas" w:eastAsia="Times New Roman" w:hAnsi="Consolas" w:cs="Consolas"/>
            <w:color w:val="5676CB"/>
            <w:sz w:val="17"/>
          </w:rPr>
          <w:t>\</w:t>
        </w:r>
        <w:proofErr w:type="spellStart"/>
        <w:r w:rsidRPr="00CC7895">
          <w:rPr>
            <w:rFonts w:ascii="Consolas" w:eastAsia="Times New Roman" w:hAnsi="Consolas" w:cs="Consolas"/>
            <w:color w:val="5676CB"/>
            <w:sz w:val="17"/>
          </w:rPr>
          <w:t>src</w:t>
        </w:r>
        <w:proofErr w:type="spellEnd"/>
        <w:r w:rsidRPr="00CC7895">
          <w:rPr>
            <w:rFonts w:ascii="Consolas" w:eastAsia="Times New Roman" w:hAnsi="Consolas" w:cs="Consolas"/>
            <w:color w:val="5676CB"/>
            <w:sz w:val="17"/>
          </w:rPr>
          <w:t>\app\Interceptor\</w:t>
        </w:r>
        <w:proofErr w:type="spellStart"/>
        <w:r w:rsidRPr="00CC7895">
          <w:rPr>
            <w:rFonts w:ascii="Consolas" w:eastAsia="Times New Roman" w:hAnsi="Consolas" w:cs="Consolas"/>
            <w:color w:val="5676CB"/>
            <w:sz w:val="17"/>
          </w:rPr>
          <w:t>httpInterceptor.ts</w:t>
        </w:r>
        <w:proofErr w:type="spellEnd"/>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12" w:author="Unknown"/>
          <w:rFonts w:ascii="Consolas" w:eastAsia="Times New Roman" w:hAnsi="Consolas" w:cs="Consolas"/>
          <w:color w:val="3C3C3C"/>
          <w:sz w:val="15"/>
          <w:szCs w:val="15"/>
        </w:rPr>
      </w:pPr>
      <w:ins w:id="613"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Injectable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'@angular/core'</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14" w:author="Unknown"/>
          <w:rFonts w:ascii="Consolas" w:eastAsia="Times New Roman" w:hAnsi="Consolas" w:cs="Consolas"/>
          <w:color w:val="3C3C3C"/>
          <w:sz w:val="15"/>
          <w:szCs w:val="15"/>
        </w:rPr>
      </w:pPr>
      <w:ins w:id="615"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HttpRequest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HttpHandler</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HttpEvent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HttpInterceptor</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'@angular/common/http'</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16" w:author="Unknown"/>
          <w:rFonts w:ascii="Consolas" w:eastAsia="Times New Roman" w:hAnsi="Consolas" w:cs="Consolas"/>
          <w:color w:val="3C3C3C"/>
          <w:sz w:val="15"/>
          <w:szCs w:val="15"/>
        </w:rPr>
      </w:pPr>
      <w:ins w:id="617"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Observable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rxjs</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18" w:author="Unknown"/>
          <w:rFonts w:ascii="Consolas" w:eastAsia="Times New Roman" w:hAnsi="Consolas" w:cs="Consolas"/>
          <w:color w:val="3C3C3C"/>
          <w:sz w:val="15"/>
          <w:szCs w:val="15"/>
        </w:rPr>
      </w:pPr>
      <w:ins w:id="619" w:author="Unknown">
        <w:r w:rsidRPr="00CC7895">
          <w:rPr>
            <w:rFonts w:ascii="Consolas" w:eastAsia="Times New Roman" w:hAnsi="Consolas" w:cs="Consolas"/>
            <w:color w:val="000000"/>
            <w:sz w:val="15"/>
          </w:rPr>
          <w:t> </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20" w:author="Unknown"/>
          <w:rFonts w:ascii="Consolas" w:eastAsia="Times New Roman" w:hAnsi="Consolas" w:cs="Consolas"/>
          <w:color w:val="3C3C3C"/>
          <w:sz w:val="15"/>
          <w:szCs w:val="15"/>
        </w:rPr>
      </w:pPr>
      <w:ins w:id="621" w:author="Unknown">
        <w:r w:rsidRPr="00CC7895">
          <w:rPr>
            <w:rFonts w:ascii="Consolas" w:eastAsia="Times New Roman" w:hAnsi="Consolas" w:cs="Consolas"/>
            <w:color w:val="FF0000"/>
            <w:sz w:val="15"/>
          </w:rPr>
          <w:t>@Injectable</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22" w:author="Unknown"/>
          <w:rFonts w:ascii="Consolas" w:eastAsia="Times New Roman" w:hAnsi="Consolas" w:cs="Consolas"/>
          <w:color w:val="3C3C3C"/>
          <w:sz w:val="15"/>
          <w:szCs w:val="15"/>
        </w:rPr>
      </w:pPr>
      <w:ins w:id="623" w:author="Unknown">
        <w:r w:rsidRPr="00CC7895">
          <w:rPr>
            <w:rFonts w:ascii="Consolas" w:eastAsia="Times New Roman" w:hAnsi="Consolas" w:cs="Consolas"/>
            <w:color w:val="0000FF"/>
            <w:sz w:val="15"/>
          </w:rPr>
          <w:t>export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httpInterceptor</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implements</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HttpInterceptor</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24" w:author="Unknown"/>
          <w:rFonts w:ascii="Consolas" w:eastAsia="Times New Roman" w:hAnsi="Consolas" w:cs="Consolas"/>
          <w:color w:val="3C3C3C"/>
          <w:sz w:val="15"/>
          <w:szCs w:val="15"/>
        </w:rPr>
      </w:pPr>
      <w:ins w:id="625" w:author="Unknown">
        <w:r w:rsidRPr="00CC7895">
          <w:rPr>
            <w:rFonts w:ascii="Consolas" w:eastAsia="Times New Roman" w:hAnsi="Consolas" w:cs="Consolas"/>
            <w:color w:val="000000"/>
            <w:sz w:val="15"/>
          </w:rPr>
          <w:t xml:space="preserve"> intercept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HttpRequest</w:t>
        </w:r>
        <w:proofErr w:type="spellEnd"/>
        <w:r w:rsidRPr="00CC7895">
          <w:rPr>
            <w:rFonts w:ascii="Consolas" w:eastAsia="Times New Roman" w:hAnsi="Consolas" w:cs="Consolas"/>
            <w:color w:val="666600"/>
            <w:sz w:val="15"/>
          </w:rPr>
          <w:t>&lt;</w:t>
        </w:r>
        <w:r w:rsidRPr="00CC7895">
          <w:rPr>
            <w:rFonts w:ascii="Consolas" w:eastAsia="Times New Roman" w:hAnsi="Consolas" w:cs="Consolas"/>
            <w:color w:val="000000"/>
            <w:sz w:val="15"/>
          </w:rPr>
          <w:t>any</w:t>
        </w:r>
        <w:r w:rsidRPr="00CC7895">
          <w:rPr>
            <w:rFonts w:ascii="Consolas" w:eastAsia="Times New Roman" w:hAnsi="Consolas" w:cs="Consolas"/>
            <w:color w:val="666600"/>
            <w:sz w:val="15"/>
          </w:rPr>
          <w:t>&gt;,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newRequest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HttpHandler</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Observable</w:t>
        </w:r>
        <w:r w:rsidRPr="00CC7895">
          <w:rPr>
            <w:rFonts w:ascii="Consolas" w:eastAsia="Times New Roman" w:hAnsi="Consolas" w:cs="Consolas"/>
            <w:color w:val="666600"/>
            <w:sz w:val="15"/>
          </w:rPr>
          <w:t>&lt;</w:t>
        </w:r>
        <w:proofErr w:type="spellStart"/>
        <w:r w:rsidRPr="00CC7895">
          <w:rPr>
            <w:rFonts w:ascii="Consolas" w:eastAsia="Times New Roman" w:hAnsi="Consolas" w:cs="Consolas"/>
            <w:color w:val="0088CC"/>
            <w:sz w:val="15"/>
          </w:rPr>
          <w:t>HttpEvent</w:t>
        </w:r>
        <w:proofErr w:type="spellEnd"/>
        <w:r w:rsidRPr="00CC7895">
          <w:rPr>
            <w:rFonts w:ascii="Consolas" w:eastAsia="Times New Roman" w:hAnsi="Consolas" w:cs="Consolas"/>
            <w:color w:val="666600"/>
            <w:sz w:val="15"/>
          </w:rPr>
          <w:t>&lt;</w:t>
        </w:r>
        <w:r w:rsidRPr="00CC7895">
          <w:rPr>
            <w:rFonts w:ascii="Consolas" w:eastAsia="Times New Roman" w:hAnsi="Consolas" w:cs="Consolas"/>
            <w:color w:val="000000"/>
            <w:sz w:val="15"/>
          </w:rPr>
          <w:t>any</w:t>
        </w:r>
        <w:r w:rsidRPr="00CC7895">
          <w:rPr>
            <w:rFonts w:ascii="Consolas" w:eastAsia="Times New Roman" w:hAnsi="Consolas" w:cs="Consolas"/>
            <w:color w:val="666600"/>
            <w:sz w:val="15"/>
          </w:rPr>
          <w:t>&gt;&gt;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26" w:author="Unknown"/>
          <w:rFonts w:ascii="Consolas" w:eastAsia="Times New Roman" w:hAnsi="Consolas" w:cs="Consolas"/>
          <w:color w:val="3C3C3C"/>
          <w:sz w:val="15"/>
          <w:szCs w:val="15"/>
        </w:rPr>
      </w:pPr>
      <w:ins w:id="627"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add authorization header to request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28" w:author="Unknown"/>
          <w:rFonts w:ascii="Consolas" w:eastAsia="Times New Roman" w:hAnsi="Consolas" w:cs="Consolas"/>
          <w:color w:val="3C3C3C"/>
          <w:sz w:val="15"/>
          <w:szCs w:val="15"/>
        </w:rPr>
      </w:pPr>
      <w:ins w:id="629" w:author="Unknown">
        <w:r w:rsidRPr="00CC7895">
          <w:rPr>
            <w:rFonts w:ascii="Consolas" w:eastAsia="Times New Roman" w:hAnsi="Consolas" w:cs="Consolas"/>
            <w:color w:val="000000"/>
            <w:sz w:val="15"/>
          </w:rPr>
          <w:t> </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30" w:author="Unknown"/>
          <w:rFonts w:ascii="Consolas" w:eastAsia="Times New Roman" w:hAnsi="Consolas" w:cs="Consolas"/>
          <w:color w:val="3C3C3C"/>
          <w:sz w:val="15"/>
          <w:szCs w:val="15"/>
        </w:rPr>
      </w:pPr>
      <w:ins w:id="631"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//Get Token data from local storage</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32" w:author="Unknown"/>
          <w:rFonts w:ascii="Consolas" w:eastAsia="Times New Roman" w:hAnsi="Consolas" w:cs="Consolas"/>
          <w:color w:val="3C3C3C"/>
          <w:sz w:val="15"/>
          <w:szCs w:val="15"/>
        </w:rPr>
      </w:pPr>
      <w:ins w:id="63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let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tokenInfo</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JSON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parse</w:t>
        </w:r>
        <w:proofErr w:type="spellEnd"/>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00"/>
            <w:sz w:val="15"/>
          </w:rPr>
          <w:t>localStorage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getItem</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TokenInfo</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34" w:author="Unknown"/>
          <w:rFonts w:ascii="Consolas" w:eastAsia="Times New Roman" w:hAnsi="Consolas" w:cs="Consolas"/>
          <w:color w:val="3C3C3C"/>
          <w:sz w:val="15"/>
          <w:szCs w:val="15"/>
        </w:rPr>
      </w:pPr>
      <w:ins w:id="635" w:author="Unknown">
        <w:r w:rsidRPr="00CC7895">
          <w:rPr>
            <w:rFonts w:ascii="Consolas" w:eastAsia="Times New Roman" w:hAnsi="Consolas" w:cs="Consolas"/>
            <w:color w:val="000000"/>
            <w:sz w:val="15"/>
          </w:rPr>
          <w:t> </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36" w:author="Unknown"/>
          <w:rFonts w:ascii="Consolas" w:eastAsia="Times New Roman" w:hAnsi="Consolas" w:cs="Consolas"/>
          <w:color w:val="3C3C3C"/>
          <w:sz w:val="15"/>
          <w:szCs w:val="15"/>
        </w:rPr>
      </w:pPr>
      <w:ins w:id="63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00"/>
            <w:sz w:val="15"/>
          </w:rPr>
          <w:t>tokenInfo</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&amp;&amp;</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tokenInfo</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token</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38" w:author="Unknown"/>
          <w:rFonts w:ascii="Consolas" w:eastAsia="Times New Roman" w:hAnsi="Consolas" w:cs="Consolas"/>
          <w:color w:val="3C3C3C"/>
          <w:sz w:val="15"/>
          <w:szCs w:val="15"/>
        </w:rPr>
      </w:pPr>
      <w:ins w:id="639" w:author="Unknown">
        <w:r w:rsidRPr="00CC7895">
          <w:rPr>
            <w:rFonts w:ascii="Consolas" w:eastAsia="Times New Roman" w:hAnsi="Consolas" w:cs="Consolas"/>
            <w:color w:val="000000"/>
            <w:sz w:val="15"/>
          </w:rPr>
          <w:lastRenderedPageBreak/>
          <w:t xml:space="preserve"> request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clone</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40" w:author="Unknown"/>
          <w:rFonts w:ascii="Consolas" w:eastAsia="Times New Roman" w:hAnsi="Consolas" w:cs="Consolas"/>
          <w:color w:val="3C3C3C"/>
          <w:sz w:val="15"/>
          <w:szCs w:val="15"/>
        </w:rPr>
      </w:pPr>
      <w:ins w:id="641"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setHeaders</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42" w:author="Unknown"/>
          <w:rFonts w:ascii="Consolas" w:eastAsia="Times New Roman" w:hAnsi="Consolas" w:cs="Consolas"/>
          <w:color w:val="3C3C3C"/>
          <w:sz w:val="15"/>
          <w:szCs w:val="15"/>
        </w:rPr>
      </w:pPr>
      <w:ins w:id="64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Authorization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88CC"/>
            <w:sz w:val="15"/>
          </w:rPr>
          <w:t>Bearer</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00"/>
            <w:sz w:val="15"/>
          </w:rPr>
          <w:t>tokenInfo</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token</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44" w:author="Unknown"/>
          <w:rFonts w:ascii="Consolas" w:eastAsia="Times New Roman" w:hAnsi="Consolas" w:cs="Consolas"/>
          <w:color w:val="3C3C3C"/>
          <w:sz w:val="15"/>
          <w:szCs w:val="15"/>
        </w:rPr>
      </w:pPr>
      <w:ins w:id="64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'Content-Type'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'application/</w:t>
        </w:r>
        <w:proofErr w:type="spellStart"/>
        <w:r w:rsidRPr="00CC7895">
          <w:rPr>
            <w:rFonts w:ascii="Consolas" w:eastAsia="Times New Roman" w:hAnsi="Consolas" w:cs="Consolas"/>
            <w:color w:val="EA172B"/>
            <w:sz w:val="15"/>
          </w:rPr>
          <w:t>x-www-form-urlencoded;charset</w:t>
        </w:r>
        <w:proofErr w:type="spellEnd"/>
        <w:r w:rsidRPr="00CC7895">
          <w:rPr>
            <w:rFonts w:ascii="Consolas" w:eastAsia="Times New Roman" w:hAnsi="Consolas" w:cs="Consolas"/>
            <w:color w:val="EA172B"/>
            <w:sz w:val="15"/>
          </w:rPr>
          <w:t>=utf-8'</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46" w:author="Unknown"/>
          <w:rFonts w:ascii="Consolas" w:eastAsia="Times New Roman" w:hAnsi="Consolas" w:cs="Consolas"/>
          <w:color w:val="3C3C3C"/>
          <w:sz w:val="15"/>
          <w:szCs w:val="15"/>
        </w:rPr>
      </w:pPr>
      <w:ins w:id="64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48" w:author="Unknown"/>
          <w:rFonts w:ascii="Consolas" w:eastAsia="Times New Roman" w:hAnsi="Consolas" w:cs="Consolas"/>
          <w:color w:val="3C3C3C"/>
          <w:sz w:val="15"/>
          <w:szCs w:val="15"/>
        </w:rPr>
      </w:pPr>
      <w:ins w:id="64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50" w:author="Unknown"/>
          <w:rFonts w:ascii="Consolas" w:eastAsia="Times New Roman" w:hAnsi="Consolas" w:cs="Consolas"/>
          <w:color w:val="3C3C3C"/>
          <w:sz w:val="15"/>
          <w:szCs w:val="15"/>
        </w:rPr>
      </w:pPr>
      <w:ins w:id="65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52" w:author="Unknown"/>
          <w:rFonts w:ascii="Consolas" w:eastAsia="Times New Roman" w:hAnsi="Consolas" w:cs="Consolas"/>
          <w:color w:val="3C3C3C"/>
          <w:sz w:val="15"/>
          <w:szCs w:val="15"/>
        </w:rPr>
      </w:pPr>
      <w:ins w:id="653" w:author="Unknown">
        <w:r w:rsidRPr="00CC7895">
          <w:rPr>
            <w:rFonts w:ascii="Consolas" w:eastAsia="Times New Roman" w:hAnsi="Consolas" w:cs="Consolas"/>
            <w:color w:val="000000"/>
            <w:sz w:val="15"/>
          </w:rPr>
          <w:t> </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54" w:author="Unknown"/>
          <w:rFonts w:ascii="Consolas" w:eastAsia="Times New Roman" w:hAnsi="Consolas" w:cs="Consolas"/>
          <w:color w:val="3C3C3C"/>
          <w:sz w:val="15"/>
          <w:szCs w:val="15"/>
        </w:rPr>
      </w:pPr>
      <w:ins w:id="65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newRequest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handle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request</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56" w:author="Unknown"/>
          <w:rFonts w:ascii="Consolas" w:eastAsia="Times New Roman" w:hAnsi="Consolas" w:cs="Consolas"/>
          <w:color w:val="3C3C3C"/>
          <w:sz w:val="15"/>
          <w:szCs w:val="15"/>
        </w:rPr>
      </w:pPr>
      <w:ins w:id="65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58" w:author="Unknown"/>
          <w:rFonts w:ascii="Consolas" w:eastAsia="Times New Roman" w:hAnsi="Consolas" w:cs="Consolas"/>
          <w:color w:val="3C3C3C"/>
          <w:sz w:val="15"/>
          <w:szCs w:val="15"/>
        </w:rPr>
      </w:pPr>
      <w:ins w:id="659"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before="230" w:after="173" w:line="240" w:lineRule="auto"/>
        <w:jc w:val="both"/>
        <w:textAlignment w:val="top"/>
        <w:outlineLvl w:val="2"/>
        <w:rPr>
          <w:ins w:id="660" w:author="Unknown"/>
          <w:rFonts w:ascii="Helvetica" w:eastAsia="Times New Roman" w:hAnsi="Helvetica" w:cs="Helvetica"/>
          <w:color w:val="F5811D"/>
          <w:sz w:val="28"/>
          <w:szCs w:val="28"/>
        </w:rPr>
      </w:pPr>
      <w:ins w:id="661" w:author="Unknown">
        <w:r w:rsidRPr="00CC7895">
          <w:rPr>
            <w:rFonts w:ascii="Helvetica" w:eastAsia="Times New Roman" w:hAnsi="Helvetica" w:cs="Helvetica"/>
            <w:color w:val="F5811D"/>
            <w:sz w:val="28"/>
            <w:szCs w:val="28"/>
          </w:rPr>
          <w:t>Error Interceptor</w:t>
        </w:r>
      </w:ins>
    </w:p>
    <w:p w:rsidR="00CC7895" w:rsidRPr="00CC7895" w:rsidRDefault="00CC7895" w:rsidP="00CC7895">
      <w:pPr>
        <w:shd w:val="clear" w:color="auto" w:fill="FCFCFC"/>
        <w:spacing w:after="0" w:line="240" w:lineRule="auto"/>
        <w:jc w:val="both"/>
        <w:textAlignment w:val="top"/>
        <w:rPr>
          <w:ins w:id="662" w:author="Unknown"/>
          <w:rFonts w:ascii="Segoe UI" w:eastAsia="Times New Roman" w:hAnsi="Segoe UI" w:cs="Segoe UI"/>
          <w:color w:val="161616"/>
          <w:sz w:val="18"/>
          <w:szCs w:val="18"/>
        </w:rPr>
      </w:pPr>
      <w:ins w:id="663" w:author="Unknown">
        <w:r w:rsidRPr="00CC7895">
          <w:rPr>
            <w:rFonts w:ascii="Segoe UI" w:eastAsia="Times New Roman" w:hAnsi="Segoe UI" w:cs="Segoe UI"/>
            <w:color w:val="161616"/>
            <w:sz w:val="18"/>
            <w:szCs w:val="18"/>
          </w:rPr>
          <w:t>I have added one more interceptor that check the errors from the http responses and re-throw the error. This interceptor analyses http response error and if the status code is a (401 Unauthorized response), user get logout automatically.</w:t>
        </w:r>
      </w:ins>
    </w:p>
    <w:p w:rsidR="00CC7895" w:rsidRPr="00CC7895" w:rsidRDefault="00CC7895" w:rsidP="00CC7895">
      <w:pPr>
        <w:shd w:val="clear" w:color="auto" w:fill="FCFCFC"/>
        <w:spacing w:after="0" w:line="240" w:lineRule="auto"/>
        <w:jc w:val="both"/>
        <w:textAlignment w:val="top"/>
        <w:rPr>
          <w:ins w:id="664" w:author="Unknown"/>
          <w:rFonts w:ascii="Segoe UI" w:eastAsia="Times New Roman" w:hAnsi="Segoe UI" w:cs="Segoe UI"/>
          <w:color w:val="161616"/>
          <w:sz w:val="18"/>
          <w:szCs w:val="18"/>
        </w:rPr>
      </w:pPr>
      <w:ins w:id="665" w:author="Unknown">
        <w:r w:rsidRPr="00CC7895">
          <w:rPr>
            <w:rFonts w:ascii="Segoe UI" w:eastAsia="Times New Roman" w:hAnsi="Segoe UI" w:cs="Segoe UI"/>
            <w:color w:val="161616"/>
            <w:sz w:val="18"/>
            <w:szCs w:val="18"/>
          </w:rPr>
          <w:t>Path: </w:t>
        </w:r>
        <w:proofErr w:type="spellStart"/>
        <w:r w:rsidRPr="00CC7895">
          <w:rPr>
            <w:rFonts w:ascii="Consolas" w:eastAsia="Times New Roman" w:hAnsi="Consolas" w:cs="Consolas"/>
            <w:color w:val="5676CB"/>
            <w:sz w:val="17"/>
          </w:rPr>
          <w:t>ClientApp</w:t>
        </w:r>
        <w:proofErr w:type="spellEnd"/>
        <w:r w:rsidRPr="00CC7895">
          <w:rPr>
            <w:rFonts w:ascii="Consolas" w:eastAsia="Times New Roman" w:hAnsi="Consolas" w:cs="Consolas"/>
            <w:color w:val="5676CB"/>
            <w:sz w:val="17"/>
          </w:rPr>
          <w:t>\</w:t>
        </w:r>
        <w:proofErr w:type="spellStart"/>
        <w:r w:rsidRPr="00CC7895">
          <w:rPr>
            <w:rFonts w:ascii="Consolas" w:eastAsia="Times New Roman" w:hAnsi="Consolas" w:cs="Consolas"/>
            <w:color w:val="5676CB"/>
            <w:sz w:val="17"/>
          </w:rPr>
          <w:t>src</w:t>
        </w:r>
        <w:proofErr w:type="spellEnd"/>
        <w:r w:rsidRPr="00CC7895">
          <w:rPr>
            <w:rFonts w:ascii="Consolas" w:eastAsia="Times New Roman" w:hAnsi="Consolas" w:cs="Consolas"/>
            <w:color w:val="5676CB"/>
            <w:sz w:val="17"/>
          </w:rPr>
          <w:t>\app\Interceptor\</w:t>
        </w:r>
        <w:proofErr w:type="spellStart"/>
        <w:r w:rsidRPr="00CC7895">
          <w:rPr>
            <w:rFonts w:ascii="Consolas" w:eastAsia="Times New Roman" w:hAnsi="Consolas" w:cs="Consolas"/>
            <w:color w:val="5676CB"/>
            <w:sz w:val="17"/>
          </w:rPr>
          <w:t>errorInterceptor.ts</w:t>
        </w:r>
        <w:proofErr w:type="spellEnd"/>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66" w:author="Unknown"/>
          <w:rFonts w:ascii="Consolas" w:eastAsia="Times New Roman" w:hAnsi="Consolas" w:cs="Consolas"/>
          <w:color w:val="3C3C3C"/>
          <w:sz w:val="15"/>
          <w:szCs w:val="15"/>
        </w:rPr>
      </w:pPr>
      <w:ins w:id="667"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Injectable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'@angular/core'</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68" w:author="Unknown"/>
          <w:rFonts w:ascii="Consolas" w:eastAsia="Times New Roman" w:hAnsi="Consolas" w:cs="Consolas"/>
          <w:color w:val="3C3C3C"/>
          <w:sz w:val="15"/>
          <w:szCs w:val="15"/>
        </w:rPr>
      </w:pPr>
      <w:ins w:id="669"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HttpRequest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HttpHandler</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HttpEvent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HttpInterceptor</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'@angular/common/http'</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70" w:author="Unknown"/>
          <w:rFonts w:ascii="Consolas" w:eastAsia="Times New Roman" w:hAnsi="Consolas" w:cs="Consolas"/>
          <w:color w:val="3C3C3C"/>
          <w:sz w:val="15"/>
          <w:szCs w:val="15"/>
        </w:rPr>
      </w:pPr>
      <w:ins w:id="671"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Observable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rxjs</w:t>
        </w:r>
        <w:proofErr w:type="spellEnd"/>
        <w:r w:rsidRPr="00CC7895">
          <w:rPr>
            <w:rFonts w:ascii="Consolas" w:eastAsia="Times New Roman" w:hAnsi="Consolas" w:cs="Consolas"/>
            <w:color w:val="EA172B"/>
            <w:sz w:val="15"/>
          </w:rPr>
          <w:t>/Rx'</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72" w:author="Unknown"/>
          <w:rFonts w:ascii="Consolas" w:eastAsia="Times New Roman" w:hAnsi="Consolas" w:cs="Consolas"/>
          <w:color w:val="3C3C3C"/>
          <w:sz w:val="15"/>
          <w:szCs w:val="15"/>
        </w:rPr>
      </w:pPr>
      <w:ins w:id="673"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catchError</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rxjs</w:t>
        </w:r>
        <w:proofErr w:type="spellEnd"/>
        <w:r w:rsidRPr="00CC7895">
          <w:rPr>
            <w:rFonts w:ascii="Consolas" w:eastAsia="Times New Roman" w:hAnsi="Consolas" w:cs="Consolas"/>
            <w:color w:val="EA172B"/>
            <w:sz w:val="15"/>
          </w:rPr>
          <w:t>/operators'</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74" w:author="Unknown"/>
          <w:rFonts w:ascii="Consolas" w:eastAsia="Times New Roman" w:hAnsi="Consolas" w:cs="Consolas"/>
          <w:color w:val="3C3C3C"/>
          <w:sz w:val="15"/>
          <w:szCs w:val="15"/>
        </w:rPr>
      </w:pPr>
      <w:ins w:id="675" w:author="Unknown">
        <w:r w:rsidRPr="00CC7895">
          <w:rPr>
            <w:rFonts w:ascii="Consolas" w:eastAsia="Times New Roman" w:hAnsi="Consolas" w:cs="Consolas"/>
            <w:color w:val="000000"/>
            <w:sz w:val="15"/>
          </w:rPr>
          <w:t> </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76" w:author="Unknown"/>
          <w:rFonts w:ascii="Consolas" w:eastAsia="Times New Roman" w:hAnsi="Consolas" w:cs="Consolas"/>
          <w:color w:val="3C3C3C"/>
          <w:sz w:val="15"/>
          <w:szCs w:val="15"/>
        </w:rPr>
      </w:pPr>
      <w:proofErr w:type="gramStart"/>
      <w:ins w:id="677" w:author="Unknown">
        <w:r w:rsidRPr="00CC7895">
          <w:rPr>
            <w:rFonts w:ascii="Consolas" w:eastAsia="Times New Roman" w:hAnsi="Consolas" w:cs="Consolas"/>
            <w:color w:val="0000FF"/>
            <w:sz w:val="15"/>
          </w:rPr>
          <w:t>import</w:t>
        </w:r>
        <w:proofErr w:type="gram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AuthenticationService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'../Services/</w:t>
        </w:r>
        <w:proofErr w:type="spellStart"/>
        <w:r w:rsidRPr="00CC7895">
          <w:rPr>
            <w:rFonts w:ascii="Consolas" w:eastAsia="Times New Roman" w:hAnsi="Consolas" w:cs="Consolas"/>
            <w:color w:val="EA172B"/>
            <w:sz w:val="15"/>
          </w:rPr>
          <w:t>authentication.service</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78" w:author="Unknown"/>
          <w:rFonts w:ascii="Consolas" w:eastAsia="Times New Roman" w:hAnsi="Consolas" w:cs="Consolas"/>
          <w:color w:val="3C3C3C"/>
          <w:sz w:val="15"/>
          <w:szCs w:val="15"/>
        </w:rPr>
      </w:pPr>
      <w:ins w:id="679"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'@angular/router'</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80" w:author="Unknown"/>
          <w:rFonts w:ascii="Consolas" w:eastAsia="Times New Roman" w:hAnsi="Consolas" w:cs="Consolas"/>
          <w:color w:val="3C3C3C"/>
          <w:sz w:val="15"/>
          <w:szCs w:val="15"/>
        </w:rPr>
      </w:pPr>
      <w:ins w:id="681" w:author="Unknown">
        <w:r w:rsidRPr="00CC7895">
          <w:rPr>
            <w:rFonts w:ascii="Consolas" w:eastAsia="Times New Roman" w:hAnsi="Consolas" w:cs="Consolas"/>
            <w:color w:val="000000"/>
            <w:sz w:val="15"/>
          </w:rPr>
          <w:t> </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82" w:author="Unknown"/>
          <w:rFonts w:ascii="Consolas" w:eastAsia="Times New Roman" w:hAnsi="Consolas" w:cs="Consolas"/>
          <w:color w:val="3C3C3C"/>
          <w:sz w:val="15"/>
          <w:szCs w:val="15"/>
        </w:rPr>
      </w:pPr>
      <w:ins w:id="683" w:author="Unknown">
        <w:r w:rsidRPr="00CC7895">
          <w:rPr>
            <w:rFonts w:ascii="Consolas" w:eastAsia="Times New Roman" w:hAnsi="Consolas" w:cs="Consolas"/>
            <w:color w:val="FF0000"/>
            <w:sz w:val="15"/>
          </w:rPr>
          <w:t>@Injectable</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84" w:author="Unknown"/>
          <w:rFonts w:ascii="Consolas" w:eastAsia="Times New Roman" w:hAnsi="Consolas" w:cs="Consolas"/>
          <w:color w:val="3C3C3C"/>
          <w:sz w:val="15"/>
          <w:szCs w:val="15"/>
        </w:rPr>
      </w:pPr>
      <w:ins w:id="685" w:author="Unknown">
        <w:r w:rsidRPr="00CC7895">
          <w:rPr>
            <w:rFonts w:ascii="Consolas" w:eastAsia="Times New Roman" w:hAnsi="Consolas" w:cs="Consolas"/>
            <w:color w:val="0000FF"/>
            <w:sz w:val="15"/>
          </w:rPr>
          <w:t>export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ErrorInterceptor</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implements</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HttpInterceptor</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86" w:author="Unknown"/>
          <w:rFonts w:ascii="Consolas" w:eastAsia="Times New Roman" w:hAnsi="Consolas" w:cs="Consolas"/>
          <w:color w:val="3C3C3C"/>
          <w:sz w:val="15"/>
          <w:szCs w:val="15"/>
        </w:rPr>
      </w:pPr>
      <w:ins w:id="68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constructor</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authenticationService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AuthenticationService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private</w:t>
        </w:r>
        <w:r w:rsidRPr="00CC7895">
          <w:rPr>
            <w:rFonts w:ascii="Consolas" w:eastAsia="Times New Roman" w:hAnsi="Consolas" w:cs="Consolas"/>
            <w:color w:val="000000"/>
            <w:sz w:val="15"/>
          </w:rPr>
          <w:t xml:space="preserve"> 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Router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88" w:author="Unknown"/>
          <w:rFonts w:ascii="Consolas" w:eastAsia="Times New Roman" w:hAnsi="Consolas" w:cs="Consolas"/>
          <w:color w:val="3C3C3C"/>
          <w:sz w:val="15"/>
          <w:szCs w:val="15"/>
        </w:rPr>
      </w:pPr>
      <w:ins w:id="689" w:author="Unknown">
        <w:r w:rsidRPr="00CC7895">
          <w:rPr>
            <w:rFonts w:ascii="Consolas" w:eastAsia="Times New Roman" w:hAnsi="Consolas" w:cs="Consolas"/>
            <w:color w:val="000000"/>
            <w:sz w:val="15"/>
          </w:rPr>
          <w:t> </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90" w:author="Unknown"/>
          <w:rFonts w:ascii="Consolas" w:eastAsia="Times New Roman" w:hAnsi="Consolas" w:cs="Consolas"/>
          <w:color w:val="3C3C3C"/>
          <w:sz w:val="15"/>
          <w:szCs w:val="15"/>
        </w:rPr>
      </w:pPr>
      <w:ins w:id="691" w:author="Unknown">
        <w:r w:rsidRPr="00CC7895">
          <w:rPr>
            <w:rFonts w:ascii="Consolas" w:eastAsia="Times New Roman" w:hAnsi="Consolas" w:cs="Consolas"/>
            <w:color w:val="000000"/>
            <w:sz w:val="15"/>
          </w:rPr>
          <w:t xml:space="preserve"> intercept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HttpRequest</w:t>
        </w:r>
        <w:proofErr w:type="spellEnd"/>
        <w:r w:rsidRPr="00CC7895">
          <w:rPr>
            <w:rFonts w:ascii="Consolas" w:eastAsia="Times New Roman" w:hAnsi="Consolas" w:cs="Consolas"/>
            <w:color w:val="666600"/>
            <w:sz w:val="15"/>
          </w:rPr>
          <w:t>&lt;</w:t>
        </w:r>
        <w:r w:rsidRPr="00CC7895">
          <w:rPr>
            <w:rFonts w:ascii="Consolas" w:eastAsia="Times New Roman" w:hAnsi="Consolas" w:cs="Consolas"/>
            <w:color w:val="000000"/>
            <w:sz w:val="15"/>
          </w:rPr>
          <w:t>any</w:t>
        </w:r>
        <w:r w:rsidRPr="00CC7895">
          <w:rPr>
            <w:rFonts w:ascii="Consolas" w:eastAsia="Times New Roman" w:hAnsi="Consolas" w:cs="Consolas"/>
            <w:color w:val="666600"/>
            <w:sz w:val="15"/>
          </w:rPr>
          <w:t>&gt;,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newRequest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HttpHandler</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88CC"/>
            <w:sz w:val="15"/>
          </w:rPr>
          <w:t>Observable</w:t>
        </w:r>
        <w:r w:rsidRPr="00CC7895">
          <w:rPr>
            <w:rFonts w:ascii="Consolas" w:eastAsia="Times New Roman" w:hAnsi="Consolas" w:cs="Consolas"/>
            <w:color w:val="666600"/>
            <w:sz w:val="15"/>
          </w:rPr>
          <w:t>&lt;</w:t>
        </w:r>
        <w:proofErr w:type="spellStart"/>
        <w:r w:rsidRPr="00CC7895">
          <w:rPr>
            <w:rFonts w:ascii="Consolas" w:eastAsia="Times New Roman" w:hAnsi="Consolas" w:cs="Consolas"/>
            <w:color w:val="0088CC"/>
            <w:sz w:val="15"/>
          </w:rPr>
          <w:t>HttpEvent</w:t>
        </w:r>
        <w:proofErr w:type="spellEnd"/>
        <w:r w:rsidRPr="00CC7895">
          <w:rPr>
            <w:rFonts w:ascii="Consolas" w:eastAsia="Times New Roman" w:hAnsi="Consolas" w:cs="Consolas"/>
            <w:color w:val="666600"/>
            <w:sz w:val="15"/>
          </w:rPr>
          <w:t>&lt;</w:t>
        </w:r>
        <w:r w:rsidRPr="00CC7895">
          <w:rPr>
            <w:rFonts w:ascii="Consolas" w:eastAsia="Times New Roman" w:hAnsi="Consolas" w:cs="Consolas"/>
            <w:color w:val="000000"/>
            <w:sz w:val="15"/>
          </w:rPr>
          <w:t>any</w:t>
        </w:r>
        <w:r w:rsidRPr="00CC7895">
          <w:rPr>
            <w:rFonts w:ascii="Consolas" w:eastAsia="Times New Roman" w:hAnsi="Consolas" w:cs="Consolas"/>
            <w:color w:val="666600"/>
            <w:sz w:val="15"/>
          </w:rPr>
          <w:t>&gt;&gt;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92" w:author="Unknown"/>
          <w:rFonts w:ascii="Consolas" w:eastAsia="Times New Roman" w:hAnsi="Consolas" w:cs="Consolas"/>
          <w:color w:val="3C3C3C"/>
          <w:sz w:val="15"/>
          <w:szCs w:val="15"/>
        </w:rPr>
      </w:pPr>
      <w:ins w:id="693" w:author="Unknown">
        <w:r w:rsidRPr="00CC7895">
          <w:rPr>
            <w:rFonts w:ascii="Consolas" w:eastAsia="Times New Roman" w:hAnsi="Consolas" w:cs="Consolas"/>
            <w:color w:val="000000"/>
            <w:sz w:val="15"/>
          </w:rPr>
          <w:t> </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94" w:author="Unknown"/>
          <w:rFonts w:ascii="Consolas" w:eastAsia="Times New Roman" w:hAnsi="Consolas" w:cs="Consolas"/>
          <w:color w:val="3C3C3C"/>
          <w:sz w:val="15"/>
          <w:szCs w:val="15"/>
        </w:rPr>
      </w:pPr>
      <w:ins w:id="69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newRequest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handle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request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pipe</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00"/>
            <w:sz w:val="15"/>
          </w:rPr>
          <w:t>catchError</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err </w:t>
        </w:r>
        <w:r w:rsidRPr="00CC7895">
          <w:rPr>
            <w:rFonts w:ascii="Consolas" w:eastAsia="Times New Roman" w:hAnsi="Consolas" w:cs="Consolas"/>
            <w:color w:val="666600"/>
            <w:sz w:val="15"/>
          </w:rPr>
          <w:t>=&gt;{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96" w:author="Unknown"/>
          <w:rFonts w:ascii="Consolas" w:eastAsia="Times New Roman" w:hAnsi="Consolas" w:cs="Consolas"/>
          <w:color w:val="3C3C3C"/>
          <w:sz w:val="15"/>
          <w:szCs w:val="15"/>
        </w:rPr>
      </w:pPr>
      <w:ins w:id="69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if</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0000"/>
            <w:sz w:val="15"/>
          </w:rPr>
          <w:t>err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status</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FF0000"/>
            <w:sz w:val="15"/>
          </w:rPr>
          <w:t>401</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698" w:author="Unknown"/>
          <w:rFonts w:ascii="Consolas" w:eastAsia="Times New Roman" w:hAnsi="Consolas" w:cs="Consolas"/>
          <w:color w:val="3C3C3C"/>
          <w:sz w:val="15"/>
          <w:szCs w:val="15"/>
        </w:rPr>
      </w:pPr>
      <w:ins w:id="699" w:author="Unknown">
        <w:r w:rsidRPr="00CC7895">
          <w:rPr>
            <w:rFonts w:ascii="Consolas" w:eastAsia="Times New Roman" w:hAnsi="Consolas" w:cs="Consolas"/>
            <w:color w:val="000000"/>
            <w:sz w:val="15"/>
          </w:rPr>
          <w:t xml:space="preserve"> </w:t>
        </w:r>
        <w:r w:rsidRPr="00CC7895">
          <w:rPr>
            <w:rFonts w:ascii="Consolas" w:eastAsia="Times New Roman" w:hAnsi="Consolas" w:cs="Consolas"/>
            <w:i/>
            <w:iCs/>
            <w:color w:val="006600"/>
            <w:sz w:val="15"/>
          </w:rPr>
          <w:t xml:space="preserve">//if 401 </w:t>
        </w:r>
        <w:proofErr w:type="gramStart"/>
        <w:r w:rsidRPr="00CC7895">
          <w:rPr>
            <w:rFonts w:ascii="Consolas" w:eastAsia="Times New Roman" w:hAnsi="Consolas" w:cs="Consolas"/>
            <w:i/>
            <w:iCs/>
            <w:color w:val="006600"/>
            <w:sz w:val="15"/>
          </w:rPr>
          <w:t>response</w:t>
        </w:r>
        <w:proofErr w:type="gramEnd"/>
        <w:r w:rsidRPr="00CC7895">
          <w:rPr>
            <w:rFonts w:ascii="Consolas" w:eastAsia="Times New Roman" w:hAnsi="Consolas" w:cs="Consolas"/>
            <w:i/>
            <w:iCs/>
            <w:color w:val="006600"/>
            <w:sz w:val="15"/>
          </w:rPr>
          <w:t xml:space="preserve"> returned from </w:t>
        </w:r>
        <w:proofErr w:type="spellStart"/>
        <w:r w:rsidRPr="00CC7895">
          <w:rPr>
            <w:rFonts w:ascii="Consolas" w:eastAsia="Times New Roman" w:hAnsi="Consolas" w:cs="Consolas"/>
            <w:i/>
            <w:iCs/>
            <w:color w:val="006600"/>
            <w:sz w:val="15"/>
          </w:rPr>
          <w:t>api</w:t>
        </w:r>
        <w:proofErr w:type="spellEnd"/>
        <w:r w:rsidRPr="00CC7895">
          <w:rPr>
            <w:rFonts w:ascii="Consolas" w:eastAsia="Times New Roman" w:hAnsi="Consolas" w:cs="Consolas"/>
            <w:i/>
            <w:iCs/>
            <w:color w:val="006600"/>
            <w:sz w:val="15"/>
          </w:rPr>
          <w:t>, logout from application &amp; redirect to login page.</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00" w:author="Unknown"/>
          <w:rFonts w:ascii="Consolas" w:eastAsia="Times New Roman" w:hAnsi="Consolas" w:cs="Consolas"/>
          <w:color w:val="3C3C3C"/>
          <w:sz w:val="15"/>
          <w:szCs w:val="15"/>
        </w:rPr>
      </w:pPr>
      <w:ins w:id="701"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this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authenticationService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logout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02" w:author="Unknown"/>
          <w:rFonts w:ascii="Consolas" w:eastAsia="Times New Roman" w:hAnsi="Consolas" w:cs="Consolas"/>
          <w:color w:val="3C3C3C"/>
          <w:sz w:val="15"/>
          <w:szCs w:val="15"/>
        </w:rPr>
      </w:pPr>
      <w:ins w:id="70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04" w:author="Unknown"/>
          <w:rFonts w:ascii="Consolas" w:eastAsia="Times New Roman" w:hAnsi="Consolas" w:cs="Consolas"/>
          <w:color w:val="3C3C3C"/>
          <w:sz w:val="15"/>
          <w:szCs w:val="15"/>
        </w:rPr>
      </w:pPr>
      <w:ins w:id="705" w:author="Unknown">
        <w:r w:rsidRPr="00CC7895">
          <w:rPr>
            <w:rFonts w:ascii="Consolas" w:eastAsia="Times New Roman" w:hAnsi="Consolas" w:cs="Consolas"/>
            <w:color w:val="000000"/>
            <w:sz w:val="15"/>
          </w:rPr>
          <w:t> </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06" w:author="Unknown"/>
          <w:rFonts w:ascii="Consolas" w:eastAsia="Times New Roman" w:hAnsi="Consolas" w:cs="Consolas"/>
          <w:color w:val="3C3C3C"/>
          <w:sz w:val="15"/>
          <w:szCs w:val="15"/>
        </w:rPr>
      </w:pPr>
      <w:ins w:id="707"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FF"/>
            <w:sz w:val="15"/>
          </w:rPr>
          <w:t>const</w:t>
        </w:r>
        <w:proofErr w:type="spellEnd"/>
        <w:r w:rsidRPr="00CC7895">
          <w:rPr>
            <w:rFonts w:ascii="Consolas" w:eastAsia="Times New Roman" w:hAnsi="Consolas" w:cs="Consolas"/>
            <w:color w:val="000000"/>
            <w:sz w:val="15"/>
          </w:rPr>
          <w:t xml:space="preserve"> error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err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error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message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err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statusText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08" w:author="Unknown"/>
          <w:rFonts w:ascii="Consolas" w:eastAsia="Times New Roman" w:hAnsi="Consolas" w:cs="Consolas"/>
          <w:color w:val="3C3C3C"/>
          <w:sz w:val="15"/>
          <w:szCs w:val="15"/>
        </w:rPr>
      </w:pPr>
      <w:ins w:id="70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return</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Observable</w:t>
        </w:r>
        <w:r w:rsidRPr="00CC7895">
          <w:rPr>
            <w:rFonts w:ascii="Consolas" w:eastAsia="Times New Roman" w:hAnsi="Consolas" w:cs="Consolas"/>
            <w:color w:val="666600"/>
            <w:sz w:val="15"/>
          </w:rPr>
          <w:t>.</w:t>
        </w:r>
        <w:r w:rsidRPr="00CC7895">
          <w:rPr>
            <w:rFonts w:ascii="Consolas" w:eastAsia="Times New Roman" w:hAnsi="Consolas" w:cs="Consolas"/>
            <w:color w:val="0000FF"/>
            <w:sz w:val="15"/>
          </w:rPr>
          <w:t>throw</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error</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10" w:author="Unknown"/>
          <w:rFonts w:ascii="Consolas" w:eastAsia="Times New Roman" w:hAnsi="Consolas" w:cs="Consolas"/>
          <w:color w:val="3C3C3C"/>
          <w:sz w:val="15"/>
          <w:szCs w:val="15"/>
        </w:rPr>
      </w:pPr>
      <w:ins w:id="71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12" w:author="Unknown"/>
          <w:rFonts w:ascii="Consolas" w:eastAsia="Times New Roman" w:hAnsi="Consolas" w:cs="Consolas"/>
          <w:color w:val="3C3C3C"/>
          <w:sz w:val="15"/>
          <w:szCs w:val="15"/>
        </w:rPr>
      </w:pPr>
      <w:ins w:id="71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14" w:author="Unknown"/>
          <w:rFonts w:ascii="Consolas" w:eastAsia="Times New Roman" w:hAnsi="Consolas" w:cs="Consolas"/>
          <w:color w:val="3C3C3C"/>
          <w:sz w:val="15"/>
          <w:szCs w:val="15"/>
        </w:rPr>
      </w:pPr>
      <w:ins w:id="715" w:author="Unknown">
        <w:r w:rsidRPr="00CC7895">
          <w:rPr>
            <w:rFonts w:ascii="Consolas" w:eastAsia="Times New Roman" w:hAnsi="Consolas" w:cs="Consolas"/>
            <w:color w:val="666600"/>
            <w:sz w:val="15"/>
          </w:rPr>
          <w:t>}</w:t>
        </w:r>
      </w:ins>
    </w:p>
    <w:p w:rsidR="00CC7895" w:rsidRPr="00CC7895" w:rsidRDefault="00CC7895" w:rsidP="00CC7895">
      <w:pPr>
        <w:shd w:val="clear" w:color="auto" w:fill="FCFCFC"/>
        <w:spacing w:before="230" w:after="173" w:line="240" w:lineRule="auto"/>
        <w:jc w:val="both"/>
        <w:textAlignment w:val="top"/>
        <w:outlineLvl w:val="1"/>
        <w:rPr>
          <w:ins w:id="716" w:author="Unknown"/>
          <w:rFonts w:ascii="Helvetica" w:eastAsia="Times New Roman" w:hAnsi="Helvetica" w:cs="Helvetica"/>
          <w:color w:val="4466C5"/>
          <w:sz w:val="35"/>
          <w:szCs w:val="35"/>
        </w:rPr>
      </w:pPr>
      <w:ins w:id="717" w:author="Unknown">
        <w:r w:rsidRPr="00CC7895">
          <w:rPr>
            <w:rFonts w:ascii="Helvetica" w:eastAsia="Times New Roman" w:hAnsi="Helvetica" w:cs="Helvetica"/>
            <w:color w:val="4466C5"/>
            <w:sz w:val="35"/>
            <w:szCs w:val="35"/>
          </w:rPr>
          <w:t>App Module and Routing</w:t>
        </w:r>
      </w:ins>
    </w:p>
    <w:p w:rsidR="00CC7895" w:rsidRPr="00CC7895" w:rsidRDefault="00CC7895" w:rsidP="00CC7895">
      <w:pPr>
        <w:shd w:val="clear" w:color="auto" w:fill="FCFCFC"/>
        <w:spacing w:after="0" w:line="240" w:lineRule="auto"/>
        <w:jc w:val="both"/>
        <w:textAlignment w:val="top"/>
        <w:rPr>
          <w:ins w:id="718" w:author="Unknown"/>
          <w:rFonts w:ascii="Segoe UI" w:eastAsia="Times New Roman" w:hAnsi="Segoe UI" w:cs="Segoe UI"/>
          <w:color w:val="161616"/>
          <w:sz w:val="18"/>
          <w:szCs w:val="18"/>
        </w:rPr>
      </w:pPr>
      <w:ins w:id="719" w:author="Unknown">
        <w:r w:rsidRPr="00CC7895">
          <w:rPr>
            <w:rFonts w:ascii="Segoe UI" w:eastAsia="Times New Roman" w:hAnsi="Segoe UI" w:cs="Segoe UI"/>
            <w:color w:val="161616"/>
            <w:sz w:val="18"/>
            <w:szCs w:val="18"/>
          </w:rPr>
          <w:t>The app module defines the root module of the application that contains the metadata about the module. We need to register all the interceptors, services, components and other modules within this app module. We can also define routing with-in app module.</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20" w:author="Unknown"/>
          <w:rFonts w:ascii="Consolas" w:eastAsia="Times New Roman" w:hAnsi="Consolas" w:cs="Consolas"/>
          <w:color w:val="3C3C3C"/>
          <w:sz w:val="15"/>
          <w:szCs w:val="15"/>
        </w:rPr>
      </w:pPr>
      <w:ins w:id="721"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BrowserModule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'@angular/platform-browser'</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22" w:author="Unknown"/>
          <w:rFonts w:ascii="Consolas" w:eastAsia="Times New Roman" w:hAnsi="Consolas" w:cs="Consolas"/>
          <w:color w:val="3C3C3C"/>
          <w:sz w:val="15"/>
          <w:szCs w:val="15"/>
        </w:rPr>
      </w:pPr>
      <w:ins w:id="723"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NgModule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'@angular/core'</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24" w:author="Unknown"/>
          <w:rFonts w:ascii="Consolas" w:eastAsia="Times New Roman" w:hAnsi="Consolas" w:cs="Consolas"/>
          <w:color w:val="3C3C3C"/>
          <w:sz w:val="15"/>
          <w:szCs w:val="15"/>
        </w:rPr>
      </w:pPr>
      <w:ins w:id="725"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FormsModule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ReactiveFormsModule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'@angular/forms'</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26" w:author="Unknown"/>
          <w:rFonts w:ascii="Consolas" w:eastAsia="Times New Roman" w:hAnsi="Consolas" w:cs="Consolas"/>
          <w:color w:val="3C3C3C"/>
          <w:sz w:val="15"/>
          <w:szCs w:val="15"/>
        </w:rPr>
      </w:pPr>
      <w:ins w:id="727"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HttpClientModule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HTTP_INTERCEPTORS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'@angular/common/http'</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28" w:author="Unknown"/>
          <w:rFonts w:ascii="Consolas" w:eastAsia="Times New Roman" w:hAnsi="Consolas" w:cs="Consolas"/>
          <w:color w:val="3C3C3C"/>
          <w:sz w:val="15"/>
          <w:szCs w:val="15"/>
        </w:rPr>
      </w:pPr>
      <w:ins w:id="729"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RouterModule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'@angular/router'</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30" w:author="Unknown"/>
          <w:rFonts w:ascii="Consolas" w:eastAsia="Times New Roman" w:hAnsi="Consolas" w:cs="Consolas"/>
          <w:color w:val="3C3C3C"/>
          <w:sz w:val="15"/>
          <w:szCs w:val="15"/>
        </w:rPr>
      </w:pPr>
      <w:ins w:id="731" w:author="Unknown">
        <w:r w:rsidRPr="00CC7895">
          <w:rPr>
            <w:rFonts w:ascii="Consolas" w:eastAsia="Times New Roman" w:hAnsi="Consolas" w:cs="Consolas"/>
            <w:color w:val="000000"/>
            <w:sz w:val="15"/>
          </w:rPr>
          <w:t> </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32" w:author="Unknown"/>
          <w:rFonts w:ascii="Consolas" w:eastAsia="Times New Roman" w:hAnsi="Consolas" w:cs="Consolas"/>
          <w:color w:val="3C3C3C"/>
          <w:sz w:val="15"/>
          <w:szCs w:val="15"/>
        </w:rPr>
      </w:pPr>
      <w:ins w:id="733"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AppComponent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app.component</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34" w:author="Unknown"/>
          <w:rFonts w:ascii="Consolas" w:eastAsia="Times New Roman" w:hAnsi="Consolas" w:cs="Consolas"/>
          <w:color w:val="3C3C3C"/>
          <w:sz w:val="15"/>
          <w:szCs w:val="15"/>
        </w:rPr>
      </w:pPr>
      <w:ins w:id="735"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NavMenuComponent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proofErr w:type="spellStart"/>
        <w:r w:rsidRPr="00CC7895">
          <w:rPr>
            <w:rFonts w:ascii="Consolas" w:eastAsia="Times New Roman" w:hAnsi="Consolas" w:cs="Consolas"/>
            <w:color w:val="EA172B"/>
            <w:sz w:val="15"/>
          </w:rPr>
          <w:t>nav</w:t>
        </w:r>
        <w:proofErr w:type="spellEnd"/>
        <w:r w:rsidRPr="00CC7895">
          <w:rPr>
            <w:rFonts w:ascii="Consolas" w:eastAsia="Times New Roman" w:hAnsi="Consolas" w:cs="Consolas"/>
            <w:color w:val="EA172B"/>
            <w:sz w:val="15"/>
          </w:rPr>
          <w:t>-menu/</w:t>
        </w:r>
        <w:proofErr w:type="spellStart"/>
        <w:r w:rsidRPr="00CC7895">
          <w:rPr>
            <w:rFonts w:ascii="Consolas" w:eastAsia="Times New Roman" w:hAnsi="Consolas" w:cs="Consolas"/>
            <w:color w:val="EA172B"/>
            <w:sz w:val="15"/>
          </w:rPr>
          <w:t>nav-menu.component</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36" w:author="Unknown"/>
          <w:rFonts w:ascii="Consolas" w:eastAsia="Times New Roman" w:hAnsi="Consolas" w:cs="Consolas"/>
          <w:color w:val="3C3C3C"/>
          <w:sz w:val="15"/>
          <w:szCs w:val="15"/>
        </w:rPr>
      </w:pPr>
      <w:ins w:id="737"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HomeComponent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'./home/</w:t>
        </w:r>
        <w:proofErr w:type="spellStart"/>
        <w:r w:rsidRPr="00CC7895">
          <w:rPr>
            <w:rFonts w:ascii="Consolas" w:eastAsia="Times New Roman" w:hAnsi="Consolas" w:cs="Consolas"/>
            <w:color w:val="EA172B"/>
            <w:sz w:val="15"/>
          </w:rPr>
          <w:t>home.component</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38" w:author="Unknown"/>
          <w:rFonts w:ascii="Consolas" w:eastAsia="Times New Roman" w:hAnsi="Consolas" w:cs="Consolas"/>
          <w:color w:val="3C3C3C"/>
          <w:sz w:val="15"/>
          <w:szCs w:val="15"/>
        </w:rPr>
      </w:pPr>
      <w:ins w:id="739"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CounterComponent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'./counter/</w:t>
        </w:r>
        <w:proofErr w:type="spellStart"/>
        <w:r w:rsidRPr="00CC7895">
          <w:rPr>
            <w:rFonts w:ascii="Consolas" w:eastAsia="Times New Roman" w:hAnsi="Consolas" w:cs="Consolas"/>
            <w:color w:val="EA172B"/>
            <w:sz w:val="15"/>
          </w:rPr>
          <w:t>counter.component</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40" w:author="Unknown"/>
          <w:rFonts w:ascii="Consolas" w:eastAsia="Times New Roman" w:hAnsi="Consolas" w:cs="Consolas"/>
          <w:color w:val="3C3C3C"/>
          <w:sz w:val="15"/>
          <w:szCs w:val="15"/>
        </w:rPr>
      </w:pPr>
      <w:ins w:id="741"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FetchDataComponent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'./fetch-data/fetch-</w:t>
        </w:r>
        <w:proofErr w:type="spellStart"/>
        <w:r w:rsidRPr="00CC7895">
          <w:rPr>
            <w:rFonts w:ascii="Consolas" w:eastAsia="Times New Roman" w:hAnsi="Consolas" w:cs="Consolas"/>
            <w:color w:val="EA172B"/>
            <w:sz w:val="15"/>
          </w:rPr>
          <w:t>data.component</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42" w:author="Unknown"/>
          <w:rFonts w:ascii="Consolas" w:eastAsia="Times New Roman" w:hAnsi="Consolas" w:cs="Consolas"/>
          <w:color w:val="3C3C3C"/>
          <w:sz w:val="15"/>
          <w:szCs w:val="15"/>
        </w:rPr>
      </w:pPr>
      <w:ins w:id="743" w:author="Unknown">
        <w:r w:rsidRPr="00CC7895">
          <w:rPr>
            <w:rFonts w:ascii="Consolas" w:eastAsia="Times New Roman" w:hAnsi="Consolas" w:cs="Consolas"/>
            <w:color w:val="000000"/>
            <w:sz w:val="15"/>
          </w:rPr>
          <w:t> </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44" w:author="Unknown"/>
          <w:rFonts w:ascii="Consolas" w:eastAsia="Times New Roman" w:hAnsi="Consolas" w:cs="Consolas"/>
          <w:color w:val="3C3C3C"/>
          <w:sz w:val="15"/>
          <w:szCs w:val="15"/>
        </w:rPr>
      </w:pPr>
      <w:ins w:id="745"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LoginComponent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'./Login/</w:t>
        </w:r>
        <w:proofErr w:type="spellStart"/>
        <w:r w:rsidRPr="00CC7895">
          <w:rPr>
            <w:rFonts w:ascii="Consolas" w:eastAsia="Times New Roman" w:hAnsi="Consolas" w:cs="Consolas"/>
            <w:color w:val="EA172B"/>
            <w:sz w:val="15"/>
          </w:rPr>
          <w:t>login.component</w:t>
        </w:r>
        <w:proofErr w:type="spellEnd"/>
        <w:r w:rsidRPr="00CC7895">
          <w:rPr>
            <w:rFonts w:ascii="Consolas" w:eastAsia="Times New Roman" w:hAnsi="Consolas" w:cs="Consolas"/>
            <w:color w:val="EA172B"/>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46" w:author="Unknown"/>
          <w:rFonts w:ascii="Consolas" w:eastAsia="Times New Roman" w:hAnsi="Consolas" w:cs="Consolas"/>
          <w:color w:val="3C3C3C"/>
          <w:sz w:val="15"/>
          <w:szCs w:val="15"/>
        </w:rPr>
      </w:pPr>
      <w:ins w:id="747" w:author="Unknown">
        <w:r w:rsidRPr="00CC7895">
          <w:rPr>
            <w:rFonts w:ascii="Consolas" w:eastAsia="Times New Roman" w:hAnsi="Consolas" w:cs="Consolas"/>
            <w:color w:val="000000"/>
            <w:sz w:val="15"/>
          </w:rPr>
          <w:t> </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48" w:author="Unknown"/>
          <w:rFonts w:ascii="Consolas" w:eastAsia="Times New Roman" w:hAnsi="Consolas" w:cs="Consolas"/>
          <w:color w:val="3C3C3C"/>
          <w:sz w:val="15"/>
          <w:szCs w:val="15"/>
        </w:rPr>
      </w:pPr>
      <w:ins w:id="749"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httpInterceptor</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'./Interceptor/</w:t>
        </w:r>
        <w:proofErr w:type="spellStart"/>
        <w:r w:rsidRPr="00CC7895">
          <w:rPr>
            <w:rFonts w:ascii="Consolas" w:eastAsia="Times New Roman" w:hAnsi="Consolas" w:cs="Consolas"/>
            <w:color w:val="EA172B"/>
            <w:sz w:val="15"/>
          </w:rPr>
          <w:t>httpInterceptor</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50" w:author="Unknown"/>
          <w:rFonts w:ascii="Consolas" w:eastAsia="Times New Roman" w:hAnsi="Consolas" w:cs="Consolas"/>
          <w:color w:val="3C3C3C"/>
          <w:sz w:val="15"/>
          <w:szCs w:val="15"/>
        </w:rPr>
      </w:pPr>
      <w:ins w:id="751"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ErrorInterceptor</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'./Interceptor/</w:t>
        </w:r>
        <w:proofErr w:type="spellStart"/>
        <w:r w:rsidRPr="00CC7895">
          <w:rPr>
            <w:rFonts w:ascii="Consolas" w:eastAsia="Times New Roman" w:hAnsi="Consolas" w:cs="Consolas"/>
            <w:color w:val="EA172B"/>
            <w:sz w:val="15"/>
          </w:rPr>
          <w:t>errorInterceptor</w:t>
        </w:r>
        <w:proofErr w:type="spellEnd"/>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52" w:author="Unknown"/>
          <w:rFonts w:ascii="Consolas" w:eastAsia="Times New Roman" w:hAnsi="Consolas" w:cs="Consolas"/>
          <w:color w:val="3C3C3C"/>
          <w:sz w:val="15"/>
          <w:szCs w:val="15"/>
        </w:rPr>
      </w:pPr>
      <w:ins w:id="753" w:author="Unknown">
        <w:r w:rsidRPr="00CC7895">
          <w:rPr>
            <w:rFonts w:ascii="Consolas" w:eastAsia="Times New Roman" w:hAnsi="Consolas" w:cs="Consolas"/>
            <w:color w:val="000000"/>
            <w:sz w:val="15"/>
          </w:rPr>
          <w:t> </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54" w:author="Unknown"/>
          <w:rFonts w:ascii="Consolas" w:eastAsia="Times New Roman" w:hAnsi="Consolas" w:cs="Consolas"/>
          <w:color w:val="3C3C3C"/>
          <w:sz w:val="15"/>
          <w:szCs w:val="15"/>
        </w:rPr>
      </w:pPr>
      <w:ins w:id="755"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AuthorizationCheck</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'./Services/</w:t>
        </w:r>
        <w:proofErr w:type="spellStart"/>
        <w:r w:rsidRPr="00CC7895">
          <w:rPr>
            <w:rFonts w:ascii="Consolas" w:eastAsia="Times New Roman" w:hAnsi="Consolas" w:cs="Consolas"/>
            <w:color w:val="EA172B"/>
            <w:sz w:val="15"/>
          </w:rPr>
          <w:t>authorizationCheck</w:t>
        </w:r>
        <w:proofErr w:type="spellEnd"/>
        <w:r w:rsidRPr="00CC7895">
          <w:rPr>
            <w:rFonts w:ascii="Consolas" w:eastAsia="Times New Roman" w:hAnsi="Consolas" w:cs="Consolas"/>
            <w:color w:val="EA172B"/>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56" w:author="Unknown"/>
          <w:rFonts w:ascii="Consolas" w:eastAsia="Times New Roman" w:hAnsi="Consolas" w:cs="Consolas"/>
          <w:color w:val="3C3C3C"/>
          <w:sz w:val="15"/>
          <w:szCs w:val="15"/>
        </w:rPr>
      </w:pPr>
      <w:ins w:id="757" w:author="Unknown">
        <w:r w:rsidRPr="00CC7895">
          <w:rPr>
            <w:rFonts w:ascii="Consolas" w:eastAsia="Times New Roman" w:hAnsi="Consolas" w:cs="Consolas"/>
            <w:color w:val="0000FF"/>
            <w:sz w:val="15"/>
          </w:rPr>
          <w:t>import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AuthenticationService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from</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'./Services/</w:t>
        </w:r>
        <w:proofErr w:type="spellStart"/>
        <w:r w:rsidRPr="00CC7895">
          <w:rPr>
            <w:rFonts w:ascii="Consolas" w:eastAsia="Times New Roman" w:hAnsi="Consolas" w:cs="Consolas"/>
            <w:color w:val="EA172B"/>
            <w:sz w:val="15"/>
          </w:rPr>
          <w:t>authentication.service</w:t>
        </w:r>
        <w:proofErr w:type="spellEnd"/>
        <w:r w:rsidRPr="00CC7895">
          <w:rPr>
            <w:rFonts w:ascii="Consolas" w:eastAsia="Times New Roman" w:hAnsi="Consolas" w:cs="Consolas"/>
            <w:color w:val="EA172B"/>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58" w:author="Unknown"/>
          <w:rFonts w:ascii="Consolas" w:eastAsia="Times New Roman" w:hAnsi="Consolas" w:cs="Consolas"/>
          <w:color w:val="3C3C3C"/>
          <w:sz w:val="15"/>
          <w:szCs w:val="15"/>
        </w:rPr>
      </w:pPr>
      <w:ins w:id="759" w:author="Unknown">
        <w:r w:rsidRPr="00CC7895">
          <w:rPr>
            <w:rFonts w:ascii="Consolas" w:eastAsia="Times New Roman" w:hAnsi="Consolas" w:cs="Consolas"/>
            <w:color w:val="000000"/>
            <w:sz w:val="15"/>
          </w:rPr>
          <w:lastRenderedPageBreak/>
          <w:t> </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60" w:author="Unknown"/>
          <w:rFonts w:ascii="Consolas" w:eastAsia="Times New Roman" w:hAnsi="Consolas" w:cs="Consolas"/>
          <w:color w:val="3C3C3C"/>
          <w:sz w:val="15"/>
          <w:szCs w:val="15"/>
        </w:rPr>
      </w:pPr>
      <w:ins w:id="761" w:author="Unknown">
        <w:r w:rsidRPr="00CC7895">
          <w:rPr>
            <w:rFonts w:ascii="Consolas" w:eastAsia="Times New Roman" w:hAnsi="Consolas" w:cs="Consolas"/>
            <w:color w:val="FF0000"/>
            <w:sz w:val="15"/>
          </w:rPr>
          <w:t>@</w:t>
        </w:r>
        <w:proofErr w:type="spellStart"/>
        <w:r w:rsidRPr="00CC7895">
          <w:rPr>
            <w:rFonts w:ascii="Consolas" w:eastAsia="Times New Roman" w:hAnsi="Consolas" w:cs="Consolas"/>
            <w:color w:val="FF0000"/>
            <w:sz w:val="15"/>
          </w:rPr>
          <w:t>NgModule</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62" w:author="Unknown"/>
          <w:rFonts w:ascii="Consolas" w:eastAsia="Times New Roman" w:hAnsi="Consolas" w:cs="Consolas"/>
          <w:color w:val="3C3C3C"/>
          <w:sz w:val="15"/>
          <w:szCs w:val="15"/>
        </w:rPr>
      </w:pPr>
      <w:ins w:id="763" w:author="Unknown">
        <w:r w:rsidRPr="00CC7895">
          <w:rPr>
            <w:rFonts w:ascii="Consolas" w:eastAsia="Times New Roman" w:hAnsi="Consolas" w:cs="Consolas"/>
            <w:color w:val="000000"/>
            <w:sz w:val="15"/>
          </w:rPr>
          <w:t xml:space="preserve"> declarations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64" w:author="Unknown"/>
          <w:rFonts w:ascii="Consolas" w:eastAsia="Times New Roman" w:hAnsi="Consolas" w:cs="Consolas"/>
          <w:color w:val="3C3C3C"/>
          <w:sz w:val="15"/>
          <w:szCs w:val="15"/>
        </w:rPr>
      </w:pPr>
      <w:ins w:id="765"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AppComponent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66" w:author="Unknown"/>
          <w:rFonts w:ascii="Consolas" w:eastAsia="Times New Roman" w:hAnsi="Consolas" w:cs="Consolas"/>
          <w:color w:val="3C3C3C"/>
          <w:sz w:val="15"/>
          <w:szCs w:val="15"/>
        </w:rPr>
      </w:pPr>
      <w:ins w:id="767"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NavMenuComponent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68" w:author="Unknown"/>
          <w:rFonts w:ascii="Consolas" w:eastAsia="Times New Roman" w:hAnsi="Consolas" w:cs="Consolas"/>
          <w:color w:val="3C3C3C"/>
          <w:sz w:val="15"/>
          <w:szCs w:val="15"/>
        </w:rPr>
      </w:pPr>
      <w:ins w:id="769"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HomeComponent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70" w:author="Unknown"/>
          <w:rFonts w:ascii="Consolas" w:eastAsia="Times New Roman" w:hAnsi="Consolas" w:cs="Consolas"/>
          <w:color w:val="3C3C3C"/>
          <w:sz w:val="15"/>
          <w:szCs w:val="15"/>
        </w:rPr>
      </w:pPr>
      <w:ins w:id="771"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CounterComponent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72" w:author="Unknown"/>
          <w:rFonts w:ascii="Consolas" w:eastAsia="Times New Roman" w:hAnsi="Consolas" w:cs="Consolas"/>
          <w:color w:val="3C3C3C"/>
          <w:sz w:val="15"/>
          <w:szCs w:val="15"/>
        </w:rPr>
      </w:pPr>
      <w:ins w:id="773"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FetchDataComponent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74" w:author="Unknown"/>
          <w:rFonts w:ascii="Consolas" w:eastAsia="Times New Roman" w:hAnsi="Consolas" w:cs="Consolas"/>
          <w:color w:val="3C3C3C"/>
          <w:sz w:val="15"/>
          <w:szCs w:val="15"/>
        </w:rPr>
      </w:pPr>
      <w:ins w:id="775"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LoginComponent</w:t>
        </w:r>
        <w:proofErr w:type="spellEnd"/>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76" w:author="Unknown"/>
          <w:rFonts w:ascii="Consolas" w:eastAsia="Times New Roman" w:hAnsi="Consolas" w:cs="Consolas"/>
          <w:color w:val="3C3C3C"/>
          <w:sz w:val="15"/>
          <w:szCs w:val="15"/>
        </w:rPr>
      </w:pPr>
      <w:ins w:id="77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78" w:author="Unknown"/>
          <w:rFonts w:ascii="Consolas" w:eastAsia="Times New Roman" w:hAnsi="Consolas" w:cs="Consolas"/>
          <w:color w:val="3C3C3C"/>
          <w:sz w:val="15"/>
          <w:szCs w:val="15"/>
        </w:rPr>
      </w:pPr>
      <w:ins w:id="779" w:author="Unknown">
        <w:r w:rsidRPr="00CC7895">
          <w:rPr>
            <w:rFonts w:ascii="Consolas" w:eastAsia="Times New Roman" w:hAnsi="Consolas" w:cs="Consolas"/>
            <w:color w:val="000000"/>
            <w:sz w:val="15"/>
          </w:rPr>
          <w:t xml:space="preserve"> imports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80" w:author="Unknown"/>
          <w:rFonts w:ascii="Consolas" w:eastAsia="Times New Roman" w:hAnsi="Consolas" w:cs="Consolas"/>
          <w:color w:val="3C3C3C"/>
          <w:sz w:val="15"/>
          <w:szCs w:val="15"/>
        </w:rPr>
      </w:pPr>
      <w:ins w:id="781"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BrowserModule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withServerTransition</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appId</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'ng-cli-universal'</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82" w:author="Unknown"/>
          <w:rFonts w:ascii="Consolas" w:eastAsia="Times New Roman" w:hAnsi="Consolas" w:cs="Consolas"/>
          <w:color w:val="3C3C3C"/>
          <w:sz w:val="15"/>
          <w:szCs w:val="15"/>
        </w:rPr>
      </w:pPr>
      <w:ins w:id="783"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HttpClientModule</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84" w:author="Unknown"/>
          <w:rFonts w:ascii="Consolas" w:eastAsia="Times New Roman" w:hAnsi="Consolas" w:cs="Consolas"/>
          <w:color w:val="3C3C3C"/>
          <w:sz w:val="15"/>
          <w:szCs w:val="15"/>
        </w:rPr>
      </w:pPr>
      <w:ins w:id="785"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FormsModule</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86" w:author="Unknown"/>
          <w:rFonts w:ascii="Consolas" w:eastAsia="Times New Roman" w:hAnsi="Consolas" w:cs="Consolas"/>
          <w:color w:val="3C3C3C"/>
          <w:sz w:val="15"/>
          <w:szCs w:val="15"/>
        </w:rPr>
      </w:pPr>
      <w:ins w:id="787"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ReactiveFormsModule</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88" w:author="Unknown"/>
          <w:rFonts w:ascii="Consolas" w:eastAsia="Times New Roman" w:hAnsi="Consolas" w:cs="Consolas"/>
          <w:color w:val="3C3C3C"/>
          <w:sz w:val="15"/>
          <w:szCs w:val="15"/>
        </w:rPr>
      </w:pPr>
      <w:ins w:id="789"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RouterModule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forRoot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90" w:author="Unknown"/>
          <w:rFonts w:ascii="Consolas" w:eastAsia="Times New Roman" w:hAnsi="Consolas" w:cs="Consolas"/>
          <w:color w:val="3C3C3C"/>
          <w:sz w:val="15"/>
          <w:szCs w:val="15"/>
        </w:rPr>
      </w:pPr>
      <w:ins w:id="79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path</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HomeComponent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pathMatch</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'full'</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canActivate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AuthorizationCheck</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92" w:author="Unknown"/>
          <w:rFonts w:ascii="Consolas" w:eastAsia="Times New Roman" w:hAnsi="Consolas" w:cs="Consolas"/>
          <w:color w:val="3C3C3C"/>
          <w:sz w:val="15"/>
          <w:szCs w:val="15"/>
        </w:rPr>
      </w:pPr>
      <w:ins w:id="793"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path</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'counter'</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CounterComponent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canActivate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AuthorizationCheck</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94" w:author="Unknown"/>
          <w:rFonts w:ascii="Consolas" w:eastAsia="Times New Roman" w:hAnsi="Consolas" w:cs="Consolas"/>
          <w:color w:val="3C3C3C"/>
          <w:sz w:val="15"/>
          <w:szCs w:val="15"/>
        </w:rPr>
      </w:pPr>
      <w:ins w:id="79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path</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'fetch-data'</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FetchDataComponent</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canActivate</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AuthorizationCheck</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96" w:author="Unknown"/>
          <w:rFonts w:ascii="Consolas" w:eastAsia="Times New Roman" w:hAnsi="Consolas" w:cs="Consolas"/>
          <w:color w:val="3C3C3C"/>
          <w:sz w:val="15"/>
          <w:szCs w:val="15"/>
        </w:rPr>
      </w:pPr>
      <w:ins w:id="79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path</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EA172B"/>
            <w:sz w:val="15"/>
          </w:rPr>
          <w:t>'login'</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component</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LoginComponent</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798" w:author="Unknown"/>
          <w:rFonts w:ascii="Consolas" w:eastAsia="Times New Roman" w:hAnsi="Consolas" w:cs="Consolas"/>
          <w:color w:val="3C3C3C"/>
          <w:sz w:val="15"/>
          <w:szCs w:val="15"/>
        </w:rPr>
      </w:pPr>
      <w:ins w:id="799"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00" w:author="Unknown"/>
          <w:rFonts w:ascii="Consolas" w:eastAsia="Times New Roman" w:hAnsi="Consolas" w:cs="Consolas"/>
          <w:color w:val="3C3C3C"/>
          <w:sz w:val="15"/>
          <w:szCs w:val="15"/>
        </w:rPr>
      </w:pPr>
      <w:ins w:id="801"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02" w:author="Unknown"/>
          <w:rFonts w:ascii="Consolas" w:eastAsia="Times New Roman" w:hAnsi="Consolas" w:cs="Consolas"/>
          <w:color w:val="3C3C3C"/>
          <w:sz w:val="15"/>
          <w:szCs w:val="15"/>
        </w:rPr>
      </w:pPr>
      <w:ins w:id="803" w:author="Unknown">
        <w:r w:rsidRPr="00CC7895">
          <w:rPr>
            <w:rFonts w:ascii="Consolas" w:eastAsia="Times New Roman" w:hAnsi="Consolas" w:cs="Consolas"/>
            <w:color w:val="000000"/>
            <w:sz w:val="15"/>
          </w:rPr>
          <w:t xml:space="preserve"> providers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04" w:author="Unknown"/>
          <w:rFonts w:ascii="Consolas" w:eastAsia="Times New Roman" w:hAnsi="Consolas" w:cs="Consolas"/>
          <w:color w:val="3C3C3C"/>
          <w:sz w:val="15"/>
          <w:szCs w:val="15"/>
        </w:rPr>
      </w:pPr>
      <w:ins w:id="805"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provide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HTTP_INTERCEPTORS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useClass</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httpInterceptor</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multi</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true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06" w:author="Unknown"/>
          <w:rFonts w:ascii="Consolas" w:eastAsia="Times New Roman" w:hAnsi="Consolas" w:cs="Consolas"/>
          <w:color w:val="3C3C3C"/>
          <w:sz w:val="15"/>
          <w:szCs w:val="15"/>
        </w:rPr>
      </w:pPr>
      <w:ins w:id="807" w:author="Unknown">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provide</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HTTP_INTERCEPTORS</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0000"/>
            <w:sz w:val="15"/>
          </w:rPr>
          <w:t>useClass</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ErrorInterceptor</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multi</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true</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08" w:author="Unknown"/>
          <w:rFonts w:ascii="Consolas" w:eastAsia="Times New Roman" w:hAnsi="Consolas" w:cs="Consolas"/>
          <w:color w:val="3C3C3C"/>
          <w:sz w:val="15"/>
          <w:szCs w:val="15"/>
        </w:rPr>
      </w:pPr>
      <w:ins w:id="809" w:author="Unknown">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AuthorizationCheck</w:t>
        </w:r>
        <w:proofErr w:type="spellEnd"/>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AuthenticationService</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10" w:author="Unknown"/>
          <w:rFonts w:ascii="Consolas" w:eastAsia="Times New Roman" w:hAnsi="Consolas" w:cs="Consolas"/>
          <w:color w:val="3C3C3C"/>
          <w:sz w:val="15"/>
          <w:szCs w:val="15"/>
        </w:rPr>
      </w:pPr>
      <w:ins w:id="811" w:author="Unknown">
        <w:r w:rsidRPr="00CC7895">
          <w:rPr>
            <w:rFonts w:ascii="Consolas" w:eastAsia="Times New Roman" w:hAnsi="Consolas" w:cs="Consolas"/>
            <w:color w:val="000000"/>
            <w:sz w:val="15"/>
          </w:rPr>
          <w:t xml:space="preserve"> bootstrap</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proofErr w:type="spellStart"/>
        <w:r w:rsidRPr="00CC7895">
          <w:rPr>
            <w:rFonts w:ascii="Consolas" w:eastAsia="Times New Roman" w:hAnsi="Consolas" w:cs="Consolas"/>
            <w:color w:val="0088CC"/>
            <w:sz w:val="15"/>
          </w:rPr>
          <w:t>AppComponent</w:t>
        </w:r>
        <w:proofErr w:type="spellEnd"/>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12" w:author="Unknown"/>
          <w:rFonts w:ascii="Consolas" w:eastAsia="Times New Roman" w:hAnsi="Consolas" w:cs="Consolas"/>
          <w:color w:val="3C3C3C"/>
          <w:sz w:val="15"/>
          <w:szCs w:val="15"/>
        </w:rPr>
      </w:pPr>
      <w:ins w:id="813" w:author="Unknown">
        <w:r w:rsidRPr="00CC7895">
          <w:rPr>
            <w:rFonts w:ascii="Consolas" w:eastAsia="Times New Roman" w:hAnsi="Consolas" w:cs="Consolas"/>
            <w:color w:val="666600"/>
            <w:sz w:val="15"/>
          </w:rPr>
          <w:t>})</w:t>
        </w:r>
      </w:ins>
    </w:p>
    <w:p w:rsidR="00CC7895" w:rsidRPr="00CC7895" w:rsidRDefault="00CC7895" w:rsidP="00CC789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8"/>
        <w:jc w:val="both"/>
        <w:textAlignment w:val="top"/>
        <w:rPr>
          <w:ins w:id="814" w:author="Unknown"/>
          <w:rFonts w:ascii="Consolas" w:eastAsia="Times New Roman" w:hAnsi="Consolas" w:cs="Consolas"/>
          <w:color w:val="3C3C3C"/>
          <w:sz w:val="15"/>
          <w:szCs w:val="15"/>
        </w:rPr>
      </w:pPr>
      <w:ins w:id="815" w:author="Unknown">
        <w:r w:rsidRPr="00CC7895">
          <w:rPr>
            <w:rFonts w:ascii="Consolas" w:eastAsia="Times New Roman" w:hAnsi="Consolas" w:cs="Consolas"/>
            <w:color w:val="0000FF"/>
            <w:sz w:val="15"/>
          </w:rPr>
          <w:t>export</w:t>
        </w:r>
        <w:r w:rsidRPr="00CC7895">
          <w:rPr>
            <w:rFonts w:ascii="Consolas" w:eastAsia="Times New Roman" w:hAnsi="Consolas" w:cs="Consolas"/>
            <w:color w:val="000000"/>
            <w:sz w:val="15"/>
          </w:rPr>
          <w:t xml:space="preserve"> </w:t>
        </w:r>
        <w:r w:rsidRPr="00CC7895">
          <w:rPr>
            <w:rFonts w:ascii="Consolas" w:eastAsia="Times New Roman" w:hAnsi="Consolas" w:cs="Consolas"/>
            <w:color w:val="0000FF"/>
            <w:sz w:val="15"/>
          </w:rPr>
          <w:t>class</w:t>
        </w:r>
        <w:r w:rsidRPr="00CC7895">
          <w:rPr>
            <w:rFonts w:ascii="Consolas" w:eastAsia="Times New Roman" w:hAnsi="Consolas" w:cs="Consolas"/>
            <w:color w:val="000000"/>
            <w:sz w:val="15"/>
          </w:rPr>
          <w:t xml:space="preserve"> </w:t>
        </w:r>
        <w:proofErr w:type="spellStart"/>
        <w:r w:rsidRPr="00CC7895">
          <w:rPr>
            <w:rFonts w:ascii="Consolas" w:eastAsia="Times New Roman" w:hAnsi="Consolas" w:cs="Consolas"/>
            <w:color w:val="0088CC"/>
            <w:sz w:val="15"/>
          </w:rPr>
          <w:t>AppModule</w:t>
        </w:r>
        <w:proofErr w:type="spellEnd"/>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r w:rsidRPr="00CC7895">
          <w:rPr>
            <w:rFonts w:ascii="Consolas" w:eastAsia="Times New Roman" w:hAnsi="Consolas" w:cs="Consolas"/>
            <w:color w:val="000000"/>
            <w:sz w:val="15"/>
          </w:rPr>
          <w:t xml:space="preserve"> </w:t>
        </w:r>
        <w:r w:rsidRPr="00CC7895">
          <w:rPr>
            <w:rFonts w:ascii="Consolas" w:eastAsia="Times New Roman" w:hAnsi="Consolas" w:cs="Consolas"/>
            <w:color w:val="666600"/>
            <w:sz w:val="15"/>
          </w:rPr>
          <w:t>}</w:t>
        </w:r>
      </w:ins>
    </w:p>
    <w:p w:rsidR="00CC7895" w:rsidRPr="00CC7895" w:rsidRDefault="00CC7895" w:rsidP="00CC7895">
      <w:pPr>
        <w:shd w:val="clear" w:color="auto" w:fill="FCFCFC"/>
        <w:spacing w:before="230" w:after="173" w:line="240" w:lineRule="auto"/>
        <w:jc w:val="both"/>
        <w:textAlignment w:val="top"/>
        <w:outlineLvl w:val="1"/>
        <w:rPr>
          <w:ins w:id="816" w:author="Unknown"/>
          <w:rFonts w:ascii="Helvetica" w:eastAsia="Times New Roman" w:hAnsi="Helvetica" w:cs="Helvetica"/>
          <w:color w:val="4466C5"/>
          <w:sz w:val="35"/>
          <w:szCs w:val="35"/>
        </w:rPr>
      </w:pPr>
      <w:ins w:id="817" w:author="Unknown">
        <w:r w:rsidRPr="00CC7895">
          <w:rPr>
            <w:rFonts w:ascii="Helvetica" w:eastAsia="Times New Roman" w:hAnsi="Helvetica" w:cs="Helvetica"/>
            <w:color w:val="4466C5"/>
            <w:sz w:val="35"/>
            <w:szCs w:val="35"/>
          </w:rPr>
          <w:t>Demo</w:t>
        </w:r>
      </w:ins>
    </w:p>
    <w:p w:rsidR="00CC7895" w:rsidRPr="00CC7895" w:rsidRDefault="00CC7895" w:rsidP="00CC7895">
      <w:pPr>
        <w:shd w:val="clear" w:color="auto" w:fill="FCFCFC"/>
        <w:spacing w:after="0" w:line="240" w:lineRule="auto"/>
        <w:jc w:val="both"/>
        <w:textAlignment w:val="top"/>
        <w:rPr>
          <w:ins w:id="818" w:author="Unknown"/>
          <w:rFonts w:ascii="Segoe UI" w:eastAsia="Times New Roman" w:hAnsi="Segoe UI" w:cs="Segoe UI"/>
          <w:color w:val="161616"/>
          <w:sz w:val="18"/>
          <w:szCs w:val="18"/>
        </w:rPr>
      </w:pPr>
      <w:ins w:id="819" w:author="Unknown">
        <w:r w:rsidRPr="00CC7895">
          <w:rPr>
            <w:rFonts w:ascii="Segoe UI" w:eastAsia="Times New Roman" w:hAnsi="Segoe UI" w:cs="Segoe UI"/>
            <w:color w:val="161616"/>
            <w:sz w:val="18"/>
            <w:szCs w:val="18"/>
          </w:rPr>
          <w:t xml:space="preserve">To demonstration, I have mark </w:t>
        </w:r>
        <w:proofErr w:type="spellStart"/>
        <w:r w:rsidRPr="00CC7895">
          <w:rPr>
            <w:rFonts w:ascii="Segoe UI" w:eastAsia="Times New Roman" w:hAnsi="Segoe UI" w:cs="Segoe UI"/>
            <w:color w:val="161616"/>
            <w:sz w:val="18"/>
            <w:szCs w:val="18"/>
          </w:rPr>
          <w:t>SampleDataController</w:t>
        </w:r>
        <w:proofErr w:type="spellEnd"/>
        <w:r w:rsidRPr="00CC7895">
          <w:rPr>
            <w:rFonts w:ascii="Segoe UI" w:eastAsia="Times New Roman" w:hAnsi="Segoe UI" w:cs="Segoe UI"/>
            <w:color w:val="161616"/>
            <w:sz w:val="18"/>
            <w:szCs w:val="18"/>
          </w:rPr>
          <w:t xml:space="preserve"> with Authorize attribute so only authenticated user can able to access the method within this controller. Using “fetch-data” route, I am trying to access the page. As see in following snap, request header contains the authorization token and after successful authentication on server side, it returns weather forecast data.</w:t>
        </w:r>
      </w:ins>
    </w:p>
    <w:p w:rsidR="00CC7895" w:rsidRPr="00CC7895" w:rsidRDefault="00CC7895" w:rsidP="00CC7895">
      <w:pPr>
        <w:shd w:val="clear" w:color="auto" w:fill="FCFCFC"/>
        <w:spacing w:after="0" w:line="240" w:lineRule="auto"/>
        <w:jc w:val="center"/>
        <w:textAlignment w:val="top"/>
        <w:rPr>
          <w:ins w:id="820" w:author="Unknown"/>
          <w:rFonts w:ascii="Segoe UI" w:eastAsia="Times New Roman" w:hAnsi="Segoe UI" w:cs="Segoe UI"/>
          <w:color w:val="161616"/>
          <w:sz w:val="18"/>
          <w:szCs w:val="18"/>
        </w:rPr>
      </w:pPr>
      <w:r>
        <w:rPr>
          <w:rFonts w:ascii="Segoe UI" w:eastAsia="Times New Roman" w:hAnsi="Segoe UI" w:cs="Segoe UI"/>
          <w:noProof/>
          <w:color w:val="161616"/>
          <w:sz w:val="18"/>
          <w:szCs w:val="18"/>
        </w:rPr>
        <w:lastRenderedPageBreak/>
        <w:drawing>
          <wp:inline distT="0" distB="0" distL="0" distR="0">
            <wp:extent cx="5874385" cy="4564380"/>
            <wp:effectExtent l="19050" t="0" r="0" b="0"/>
            <wp:docPr id="8" name="Picture 8" descr="https://dotnettricks.blob.core.windows.net/img/aspnetcore/core-c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tnettricks.blob.core.windows.net/img/aspnetcore/core-co7.png"/>
                    <pic:cNvPicPr>
                      <a:picLocks noChangeAspect="1" noChangeArrowheads="1"/>
                    </pic:cNvPicPr>
                  </pic:nvPicPr>
                  <pic:blipFill>
                    <a:blip r:embed="rId14"/>
                    <a:srcRect/>
                    <a:stretch>
                      <a:fillRect/>
                    </a:stretch>
                  </pic:blipFill>
                  <pic:spPr bwMode="auto">
                    <a:xfrm>
                      <a:off x="0" y="0"/>
                      <a:ext cx="5874385" cy="4564380"/>
                    </a:xfrm>
                    <a:prstGeom prst="rect">
                      <a:avLst/>
                    </a:prstGeom>
                    <a:noFill/>
                    <a:ln w="9525">
                      <a:noFill/>
                      <a:miter lim="800000"/>
                      <a:headEnd/>
                      <a:tailEnd/>
                    </a:ln>
                  </pic:spPr>
                </pic:pic>
              </a:graphicData>
            </a:graphic>
          </wp:inline>
        </w:drawing>
      </w:r>
    </w:p>
    <w:p w:rsidR="00CC7895" w:rsidRPr="00CC7895" w:rsidRDefault="00CC7895" w:rsidP="00CC7895">
      <w:pPr>
        <w:shd w:val="clear" w:color="auto" w:fill="FCFCFC"/>
        <w:spacing w:before="230" w:after="173" w:line="240" w:lineRule="auto"/>
        <w:jc w:val="both"/>
        <w:textAlignment w:val="top"/>
        <w:outlineLvl w:val="4"/>
        <w:rPr>
          <w:ins w:id="821" w:author="Unknown"/>
          <w:rFonts w:ascii="Helvetica" w:eastAsia="Times New Roman" w:hAnsi="Helvetica" w:cs="Helvetica"/>
          <w:color w:val="E75D5C"/>
          <w:sz w:val="30"/>
          <w:szCs w:val="30"/>
        </w:rPr>
      </w:pPr>
      <w:ins w:id="822" w:author="Unknown">
        <w:r w:rsidRPr="00CC7895">
          <w:rPr>
            <w:rFonts w:ascii="Helvetica" w:eastAsia="Times New Roman" w:hAnsi="Helvetica" w:cs="Helvetica"/>
            <w:color w:val="E75D5C"/>
            <w:sz w:val="30"/>
            <w:szCs w:val="30"/>
          </w:rPr>
          <w:t>Summary</w:t>
        </w:r>
      </w:ins>
    </w:p>
    <w:p w:rsidR="00CC7895" w:rsidRPr="00CC7895" w:rsidRDefault="00CC7895" w:rsidP="00CC7895">
      <w:pPr>
        <w:shd w:val="clear" w:color="auto" w:fill="FCFCFC"/>
        <w:spacing w:after="0" w:line="240" w:lineRule="auto"/>
        <w:jc w:val="both"/>
        <w:textAlignment w:val="top"/>
        <w:rPr>
          <w:ins w:id="823" w:author="Unknown"/>
          <w:rFonts w:ascii="Segoe UI" w:eastAsia="Times New Roman" w:hAnsi="Segoe UI" w:cs="Segoe UI"/>
          <w:color w:val="161616"/>
          <w:sz w:val="18"/>
          <w:szCs w:val="18"/>
        </w:rPr>
      </w:pPr>
      <w:ins w:id="824" w:author="Unknown">
        <w:r w:rsidRPr="00CC7895">
          <w:rPr>
            <w:rFonts w:ascii="Segoe UI" w:eastAsia="Times New Roman" w:hAnsi="Segoe UI" w:cs="Segoe UI"/>
            <w:color w:val="161616"/>
            <w:sz w:val="18"/>
            <w:szCs w:val="18"/>
          </w:rPr>
          <w:t>JWT (JSON Web Token) is most popular and open standard that allows transmitting data between parties as a JSON object in a secure and compact way. Following are some summary of this article.</w:t>
        </w:r>
      </w:ins>
    </w:p>
    <w:p w:rsidR="00CC7895" w:rsidRPr="00CC7895" w:rsidRDefault="00CC7895" w:rsidP="00CC7895">
      <w:pPr>
        <w:numPr>
          <w:ilvl w:val="0"/>
          <w:numId w:val="16"/>
        </w:numPr>
        <w:shd w:val="clear" w:color="auto" w:fill="FCFCFC"/>
        <w:spacing w:after="0" w:line="240" w:lineRule="auto"/>
        <w:ind w:left="230"/>
        <w:textAlignment w:val="top"/>
        <w:rPr>
          <w:ins w:id="825" w:author="Unknown"/>
          <w:rFonts w:ascii="Segoe UI" w:eastAsia="Times New Roman" w:hAnsi="Segoe UI" w:cs="Segoe UI"/>
          <w:color w:val="161616"/>
          <w:sz w:val="18"/>
          <w:szCs w:val="18"/>
        </w:rPr>
      </w:pPr>
      <w:ins w:id="826" w:author="Unknown">
        <w:r w:rsidRPr="00CC7895">
          <w:rPr>
            <w:rFonts w:ascii="Segoe UI" w:eastAsia="Times New Roman" w:hAnsi="Segoe UI" w:cs="Segoe UI"/>
            <w:color w:val="161616"/>
            <w:sz w:val="18"/>
            <w:szCs w:val="18"/>
          </w:rPr>
          <w:t>JWT allow us to do token-based authentication</w:t>
        </w:r>
      </w:ins>
    </w:p>
    <w:p w:rsidR="00CC7895" w:rsidRPr="00CC7895" w:rsidRDefault="00CC7895" w:rsidP="00CC7895">
      <w:pPr>
        <w:numPr>
          <w:ilvl w:val="0"/>
          <w:numId w:val="16"/>
        </w:numPr>
        <w:shd w:val="clear" w:color="auto" w:fill="FCFCFC"/>
        <w:spacing w:after="0" w:line="240" w:lineRule="auto"/>
        <w:ind w:left="230"/>
        <w:textAlignment w:val="top"/>
        <w:rPr>
          <w:ins w:id="827" w:author="Unknown"/>
          <w:rFonts w:ascii="Segoe UI" w:eastAsia="Times New Roman" w:hAnsi="Segoe UI" w:cs="Segoe UI"/>
          <w:color w:val="161616"/>
          <w:sz w:val="18"/>
          <w:szCs w:val="18"/>
        </w:rPr>
      </w:pPr>
      <w:proofErr w:type="gramStart"/>
      <w:ins w:id="828" w:author="Unknown">
        <w:r w:rsidRPr="00CC7895">
          <w:rPr>
            <w:rFonts w:ascii="Segoe UI" w:eastAsia="Times New Roman" w:hAnsi="Segoe UI" w:cs="Segoe UI"/>
            <w:color w:val="161616"/>
            <w:sz w:val="18"/>
            <w:szCs w:val="18"/>
          </w:rPr>
          <w:t>help</w:t>
        </w:r>
        <w:proofErr w:type="gramEnd"/>
        <w:r w:rsidRPr="00CC7895">
          <w:rPr>
            <w:rFonts w:ascii="Segoe UI" w:eastAsia="Times New Roman" w:hAnsi="Segoe UI" w:cs="Segoe UI"/>
            <w:color w:val="161616"/>
            <w:sz w:val="18"/>
            <w:szCs w:val="18"/>
          </w:rPr>
          <w:t xml:space="preserve"> of the Angular guard, we can redirection for anonymous users to the login page by client-side code.</w:t>
        </w:r>
      </w:ins>
    </w:p>
    <w:p w:rsidR="00CC7895" w:rsidRPr="00CC7895" w:rsidRDefault="00CC7895" w:rsidP="00CC7895">
      <w:pPr>
        <w:numPr>
          <w:ilvl w:val="0"/>
          <w:numId w:val="16"/>
        </w:numPr>
        <w:shd w:val="clear" w:color="auto" w:fill="FCFCFC"/>
        <w:spacing w:after="0" w:line="240" w:lineRule="auto"/>
        <w:ind w:left="230"/>
        <w:textAlignment w:val="top"/>
        <w:rPr>
          <w:ins w:id="829" w:author="Unknown"/>
          <w:rFonts w:ascii="Segoe UI" w:eastAsia="Times New Roman" w:hAnsi="Segoe UI" w:cs="Segoe UI"/>
          <w:color w:val="161616"/>
          <w:sz w:val="18"/>
          <w:szCs w:val="18"/>
        </w:rPr>
      </w:pPr>
      <w:ins w:id="830" w:author="Unknown">
        <w:r w:rsidRPr="00CC7895">
          <w:rPr>
            <w:rFonts w:ascii="Segoe UI" w:eastAsia="Times New Roman" w:hAnsi="Segoe UI" w:cs="Segoe UI"/>
            <w:color w:val="161616"/>
            <w:sz w:val="18"/>
            <w:szCs w:val="18"/>
          </w:rPr>
          <w:t>Angular interceptors help us to set authorization header to each http request and handle 401 unauthorized access status code</w:t>
        </w:r>
      </w:ins>
    </w:p>
    <w:p w:rsidR="00CC7895" w:rsidRPr="00CC7895" w:rsidRDefault="00CC7895" w:rsidP="00CC7895">
      <w:pPr>
        <w:numPr>
          <w:ilvl w:val="0"/>
          <w:numId w:val="16"/>
        </w:numPr>
        <w:shd w:val="clear" w:color="auto" w:fill="FCFCFC"/>
        <w:spacing w:after="0" w:line="240" w:lineRule="auto"/>
        <w:ind w:left="230"/>
        <w:textAlignment w:val="top"/>
        <w:rPr>
          <w:ins w:id="831" w:author="Unknown"/>
          <w:rFonts w:ascii="Segoe UI" w:eastAsia="Times New Roman" w:hAnsi="Segoe UI" w:cs="Segoe UI"/>
          <w:color w:val="161616"/>
          <w:sz w:val="18"/>
          <w:szCs w:val="18"/>
        </w:rPr>
      </w:pPr>
      <w:ins w:id="832" w:author="Unknown">
        <w:r w:rsidRPr="00CC7895">
          <w:rPr>
            <w:rFonts w:ascii="Segoe UI" w:eastAsia="Times New Roman" w:hAnsi="Segoe UI" w:cs="Segoe UI"/>
            <w:color w:val="161616"/>
            <w:sz w:val="18"/>
            <w:szCs w:val="18"/>
          </w:rPr>
          <w:t xml:space="preserve">Using </w:t>
        </w:r>
        <w:proofErr w:type="spellStart"/>
        <w:r w:rsidRPr="00CC7895">
          <w:rPr>
            <w:rFonts w:ascii="Segoe UI" w:eastAsia="Times New Roman" w:hAnsi="Segoe UI" w:cs="Segoe UI"/>
            <w:color w:val="161616"/>
            <w:sz w:val="18"/>
            <w:szCs w:val="18"/>
          </w:rPr>
          <w:t>AllowAnonymous</w:t>
        </w:r>
        <w:proofErr w:type="spellEnd"/>
        <w:r w:rsidRPr="00CC7895">
          <w:rPr>
            <w:rFonts w:ascii="Segoe UI" w:eastAsia="Times New Roman" w:hAnsi="Segoe UI" w:cs="Segoe UI"/>
            <w:color w:val="161616"/>
            <w:sz w:val="18"/>
            <w:szCs w:val="18"/>
          </w:rPr>
          <w:t xml:space="preserve"> attribute, we can bypass the authorization at server side. This attribute can either applied to controller or individual action method</w:t>
        </w:r>
      </w:ins>
    </w:p>
    <w:p w:rsidR="00CC7895" w:rsidRPr="00CC7895" w:rsidRDefault="00CC7895" w:rsidP="00CC7895">
      <w:pPr>
        <w:numPr>
          <w:ilvl w:val="0"/>
          <w:numId w:val="16"/>
        </w:numPr>
        <w:shd w:val="clear" w:color="auto" w:fill="FCFCFC"/>
        <w:spacing w:after="0" w:line="240" w:lineRule="auto"/>
        <w:ind w:left="230"/>
        <w:textAlignment w:val="top"/>
        <w:rPr>
          <w:ins w:id="833" w:author="Unknown"/>
          <w:rFonts w:ascii="Segoe UI" w:eastAsia="Times New Roman" w:hAnsi="Segoe UI" w:cs="Segoe UI"/>
          <w:color w:val="161616"/>
          <w:sz w:val="18"/>
          <w:szCs w:val="18"/>
        </w:rPr>
      </w:pPr>
      <w:ins w:id="834" w:author="Unknown">
        <w:r w:rsidRPr="00CC7895">
          <w:rPr>
            <w:rFonts w:ascii="Segoe UI" w:eastAsia="Times New Roman" w:hAnsi="Segoe UI" w:cs="Segoe UI"/>
            <w:color w:val="161616"/>
            <w:sz w:val="18"/>
            <w:szCs w:val="18"/>
          </w:rPr>
          <w:t xml:space="preserve">Controller or action method which mark with Authorize attribute, they allow only the authenticated user to </w:t>
        </w:r>
        <w:proofErr w:type="gramStart"/>
        <w:r w:rsidRPr="00CC7895">
          <w:rPr>
            <w:rFonts w:ascii="Segoe UI" w:eastAsia="Times New Roman" w:hAnsi="Segoe UI" w:cs="Segoe UI"/>
            <w:color w:val="161616"/>
            <w:sz w:val="18"/>
            <w:szCs w:val="18"/>
          </w:rPr>
          <w:t>access,</w:t>
        </w:r>
        <w:proofErr w:type="gramEnd"/>
        <w:r w:rsidRPr="00CC7895">
          <w:rPr>
            <w:rFonts w:ascii="Segoe UI" w:eastAsia="Times New Roman" w:hAnsi="Segoe UI" w:cs="Segoe UI"/>
            <w:color w:val="161616"/>
            <w:sz w:val="18"/>
            <w:szCs w:val="18"/>
          </w:rPr>
          <w:t xml:space="preserve"> You can view or download source code from the top of the article.</w:t>
        </w:r>
      </w:ins>
    </w:p>
    <w:p w:rsidR="00E25DAD" w:rsidRDefault="00E25DAD"/>
    <w:sectPr w:rsidR="00E2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731"/>
    <w:multiLevelType w:val="multilevel"/>
    <w:tmpl w:val="3680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20109"/>
    <w:multiLevelType w:val="multilevel"/>
    <w:tmpl w:val="BE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B4821"/>
    <w:multiLevelType w:val="multilevel"/>
    <w:tmpl w:val="B562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A0129"/>
    <w:multiLevelType w:val="multilevel"/>
    <w:tmpl w:val="5708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C7153"/>
    <w:multiLevelType w:val="multilevel"/>
    <w:tmpl w:val="4E02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5C3626"/>
    <w:multiLevelType w:val="multilevel"/>
    <w:tmpl w:val="108A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F91C3D"/>
    <w:multiLevelType w:val="multilevel"/>
    <w:tmpl w:val="2914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970565"/>
    <w:multiLevelType w:val="multilevel"/>
    <w:tmpl w:val="6056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D83BD9"/>
    <w:multiLevelType w:val="multilevel"/>
    <w:tmpl w:val="6190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3E6113"/>
    <w:multiLevelType w:val="multilevel"/>
    <w:tmpl w:val="A108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D726BA"/>
    <w:multiLevelType w:val="multilevel"/>
    <w:tmpl w:val="C624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BC673E"/>
    <w:multiLevelType w:val="multilevel"/>
    <w:tmpl w:val="FC70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BF7D20"/>
    <w:multiLevelType w:val="multilevel"/>
    <w:tmpl w:val="313C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EB6107"/>
    <w:multiLevelType w:val="multilevel"/>
    <w:tmpl w:val="07D6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A043B6"/>
    <w:multiLevelType w:val="multilevel"/>
    <w:tmpl w:val="C60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135F01"/>
    <w:multiLevelType w:val="multilevel"/>
    <w:tmpl w:val="F0DC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3"/>
  </w:num>
  <w:num w:numId="4">
    <w:abstractNumId w:val="1"/>
  </w:num>
  <w:num w:numId="5">
    <w:abstractNumId w:val="5"/>
  </w:num>
  <w:num w:numId="6">
    <w:abstractNumId w:val="9"/>
  </w:num>
  <w:num w:numId="7">
    <w:abstractNumId w:val="0"/>
  </w:num>
  <w:num w:numId="8">
    <w:abstractNumId w:val="11"/>
  </w:num>
  <w:num w:numId="9">
    <w:abstractNumId w:val="15"/>
  </w:num>
  <w:num w:numId="10">
    <w:abstractNumId w:val="8"/>
  </w:num>
  <w:num w:numId="11">
    <w:abstractNumId w:val="2"/>
  </w:num>
  <w:num w:numId="12">
    <w:abstractNumId w:val="13"/>
  </w:num>
  <w:num w:numId="13">
    <w:abstractNumId w:val="12"/>
  </w:num>
  <w:num w:numId="14">
    <w:abstractNumId w:val="6"/>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CC7895"/>
    <w:rsid w:val="00127D32"/>
    <w:rsid w:val="004B242A"/>
    <w:rsid w:val="007D2C9C"/>
    <w:rsid w:val="00CC7895"/>
    <w:rsid w:val="00E2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78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78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78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C78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8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78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789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C789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CC7895"/>
    <w:rPr>
      <w:color w:val="0000FF"/>
      <w:u w:val="single"/>
    </w:rPr>
  </w:style>
  <w:style w:type="character" w:styleId="FollowedHyperlink">
    <w:name w:val="FollowedHyperlink"/>
    <w:basedOn w:val="DefaultParagraphFont"/>
    <w:uiPriority w:val="99"/>
    <w:semiHidden/>
    <w:unhideWhenUsed/>
    <w:rsid w:val="00CC7895"/>
    <w:rPr>
      <w:color w:val="800080"/>
      <w:u w:val="single"/>
    </w:rPr>
  </w:style>
  <w:style w:type="paragraph" w:styleId="NormalWeb">
    <w:name w:val="Normal (Web)"/>
    <w:basedOn w:val="Normal"/>
    <w:uiPriority w:val="99"/>
    <w:semiHidden/>
    <w:unhideWhenUsed/>
    <w:rsid w:val="00CC78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895"/>
    <w:rPr>
      <w:rFonts w:ascii="Courier New" w:eastAsia="Times New Roman" w:hAnsi="Courier New" w:cs="Courier New"/>
      <w:sz w:val="20"/>
      <w:szCs w:val="20"/>
    </w:rPr>
  </w:style>
  <w:style w:type="character" w:customStyle="1" w:styleId="pln">
    <w:name w:val="pln"/>
    <w:basedOn w:val="DefaultParagraphFont"/>
    <w:rsid w:val="00CC7895"/>
  </w:style>
  <w:style w:type="character" w:customStyle="1" w:styleId="pun">
    <w:name w:val="pun"/>
    <w:basedOn w:val="DefaultParagraphFont"/>
    <w:rsid w:val="00CC7895"/>
  </w:style>
  <w:style w:type="character" w:customStyle="1" w:styleId="kwd">
    <w:name w:val="kwd"/>
    <w:basedOn w:val="DefaultParagraphFont"/>
    <w:rsid w:val="00CC7895"/>
  </w:style>
  <w:style w:type="character" w:customStyle="1" w:styleId="typ">
    <w:name w:val="typ"/>
    <w:basedOn w:val="DefaultParagraphFont"/>
    <w:rsid w:val="00CC7895"/>
  </w:style>
  <w:style w:type="character" w:customStyle="1" w:styleId="str">
    <w:name w:val="str"/>
    <w:basedOn w:val="DefaultParagraphFont"/>
    <w:rsid w:val="00CC7895"/>
  </w:style>
  <w:style w:type="character" w:customStyle="1" w:styleId="com">
    <w:name w:val="com"/>
    <w:basedOn w:val="DefaultParagraphFont"/>
    <w:rsid w:val="00CC7895"/>
  </w:style>
  <w:style w:type="character" w:customStyle="1" w:styleId="lit">
    <w:name w:val="lit"/>
    <w:basedOn w:val="DefaultParagraphFont"/>
    <w:rsid w:val="00CC7895"/>
  </w:style>
  <w:style w:type="character" w:styleId="HTMLCode">
    <w:name w:val="HTML Code"/>
    <w:basedOn w:val="DefaultParagraphFont"/>
    <w:uiPriority w:val="99"/>
    <w:semiHidden/>
    <w:unhideWhenUsed/>
    <w:rsid w:val="00CC7895"/>
    <w:rPr>
      <w:rFonts w:ascii="Courier New" w:eastAsia="Times New Roman" w:hAnsi="Courier New" w:cs="Courier New"/>
      <w:sz w:val="20"/>
      <w:szCs w:val="20"/>
    </w:rPr>
  </w:style>
  <w:style w:type="character" w:customStyle="1" w:styleId="tag">
    <w:name w:val="tag"/>
    <w:basedOn w:val="DefaultParagraphFont"/>
    <w:rsid w:val="00CC7895"/>
  </w:style>
  <w:style w:type="character" w:customStyle="1" w:styleId="atn">
    <w:name w:val="atn"/>
    <w:basedOn w:val="DefaultParagraphFont"/>
    <w:rsid w:val="00CC7895"/>
  </w:style>
  <w:style w:type="character" w:customStyle="1" w:styleId="atv">
    <w:name w:val="atv"/>
    <w:basedOn w:val="DefaultParagraphFont"/>
    <w:rsid w:val="00CC7895"/>
  </w:style>
  <w:style w:type="paragraph" w:styleId="BalloonText">
    <w:name w:val="Balloon Text"/>
    <w:basedOn w:val="Normal"/>
    <w:link w:val="BalloonTextChar"/>
    <w:uiPriority w:val="99"/>
    <w:semiHidden/>
    <w:unhideWhenUsed/>
    <w:rsid w:val="00CC7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8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480252">
      <w:bodyDiv w:val="1"/>
      <w:marLeft w:val="0"/>
      <w:marRight w:val="0"/>
      <w:marTop w:val="0"/>
      <w:marBottom w:val="0"/>
      <w:divBdr>
        <w:top w:val="none" w:sz="0" w:space="0" w:color="auto"/>
        <w:left w:val="none" w:sz="0" w:space="0" w:color="auto"/>
        <w:bottom w:val="none" w:sz="0" w:space="0" w:color="auto"/>
        <w:right w:val="none" w:sz="0" w:space="0" w:color="auto"/>
      </w:divBdr>
      <w:divsChild>
        <w:div w:id="687147395">
          <w:marLeft w:val="0"/>
          <w:marRight w:val="0"/>
          <w:marTop w:val="0"/>
          <w:marBottom w:val="0"/>
          <w:divBdr>
            <w:top w:val="none" w:sz="0" w:space="0" w:color="auto"/>
            <w:left w:val="none" w:sz="0" w:space="0" w:color="auto"/>
            <w:bottom w:val="none" w:sz="0" w:space="0" w:color="auto"/>
            <w:right w:val="none" w:sz="0" w:space="0" w:color="auto"/>
          </w:divBdr>
        </w:div>
        <w:div w:id="916213670">
          <w:marLeft w:val="0"/>
          <w:marRight w:val="0"/>
          <w:marTop w:val="0"/>
          <w:marBottom w:val="0"/>
          <w:divBdr>
            <w:top w:val="none" w:sz="0" w:space="0" w:color="auto"/>
            <w:left w:val="none" w:sz="0" w:space="0" w:color="auto"/>
            <w:bottom w:val="none" w:sz="0" w:space="0" w:color="auto"/>
            <w:right w:val="none" w:sz="0" w:space="0" w:color="auto"/>
          </w:divBdr>
          <w:divsChild>
            <w:div w:id="1945842723">
              <w:marLeft w:val="0"/>
              <w:marRight w:val="0"/>
              <w:marTop w:val="0"/>
              <w:marBottom w:val="0"/>
              <w:divBdr>
                <w:top w:val="none" w:sz="0" w:space="0" w:color="auto"/>
                <w:left w:val="none" w:sz="0" w:space="0" w:color="auto"/>
                <w:bottom w:val="none" w:sz="0" w:space="0" w:color="auto"/>
                <w:right w:val="none" w:sz="0" w:space="0" w:color="auto"/>
              </w:divBdr>
              <w:divsChild>
                <w:div w:id="1918855755">
                  <w:marLeft w:val="0"/>
                  <w:marRight w:val="0"/>
                  <w:marTop w:val="0"/>
                  <w:marBottom w:val="0"/>
                  <w:divBdr>
                    <w:top w:val="none" w:sz="0" w:space="0" w:color="auto"/>
                    <w:left w:val="none" w:sz="0" w:space="0" w:color="auto"/>
                    <w:bottom w:val="none" w:sz="0" w:space="0" w:color="auto"/>
                    <w:right w:val="none" w:sz="0" w:space="0" w:color="auto"/>
                  </w:divBdr>
                  <w:divsChild>
                    <w:div w:id="2129543161">
                      <w:marLeft w:val="0"/>
                      <w:marRight w:val="0"/>
                      <w:marTop w:val="0"/>
                      <w:marBottom w:val="0"/>
                      <w:divBdr>
                        <w:top w:val="none" w:sz="0" w:space="0" w:color="auto"/>
                        <w:left w:val="none" w:sz="0" w:space="0" w:color="auto"/>
                        <w:bottom w:val="none" w:sz="0" w:space="0" w:color="auto"/>
                        <w:right w:val="none" w:sz="0" w:space="0" w:color="auto"/>
                      </w:divBdr>
                    </w:div>
                    <w:div w:id="1618486327">
                      <w:marLeft w:val="0"/>
                      <w:marRight w:val="0"/>
                      <w:marTop w:val="0"/>
                      <w:marBottom w:val="0"/>
                      <w:divBdr>
                        <w:top w:val="none" w:sz="0" w:space="0" w:color="auto"/>
                        <w:left w:val="none" w:sz="0" w:space="0" w:color="auto"/>
                        <w:bottom w:val="none" w:sz="0" w:space="0" w:color="auto"/>
                        <w:right w:val="none" w:sz="0" w:space="0" w:color="auto"/>
                      </w:divBdr>
                    </w:div>
                    <w:div w:id="1466384953">
                      <w:marLeft w:val="0"/>
                      <w:marRight w:val="0"/>
                      <w:marTop w:val="0"/>
                      <w:marBottom w:val="0"/>
                      <w:divBdr>
                        <w:top w:val="none" w:sz="0" w:space="0" w:color="auto"/>
                        <w:left w:val="none" w:sz="0" w:space="0" w:color="auto"/>
                        <w:bottom w:val="none" w:sz="0" w:space="0" w:color="auto"/>
                        <w:right w:val="none" w:sz="0" w:space="0" w:color="auto"/>
                      </w:divBdr>
                    </w:div>
                    <w:div w:id="4717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otnettricks.com/mentors/jignesh-trivedi"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3318</Words>
  <Characters>18916</Characters>
  <Application>Microsoft Office Word</Application>
  <DocSecurity>0</DocSecurity>
  <Lines>157</Lines>
  <Paragraphs>44</Paragraphs>
  <ScaleCrop>false</ScaleCrop>
  <Company/>
  <LinksUpToDate>false</LinksUpToDate>
  <CharactersWithSpaces>22190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Srithrinadha Rao Ithigani</cp:lastModifiedBy>
  <cp:revision>5</cp:revision>
  <dcterms:created xsi:type="dcterms:W3CDTF">2018-10-21T04:49:00Z</dcterms:created>
  <dcterms:modified xsi:type="dcterms:W3CDTF">2019-04-24T06:18:00Z</dcterms:modified>
</cp:coreProperties>
</file>